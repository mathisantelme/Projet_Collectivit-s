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00"/>
          <w:sz w:val="36"/>
          <w:szCs w:val="36"/>
        </w:rPr>
      </w:pPr>
      <w:r w:rsidDel="00000000" w:rsidR="00000000" w:rsidRPr="00000000">
        <w:rPr>
          <w:b w:val="1"/>
          <w:color w:val="990000"/>
          <w:sz w:val="36"/>
          <w:szCs w:val="36"/>
          <w:rtl w:val="0"/>
        </w:rPr>
        <w:t xml:space="preserve">Analyse des critères de notation des performances des collectivités sur Facebook &amp; Twitter</w:t>
      </w:r>
    </w:p>
    <w:p w:rsidR="00000000" w:rsidDel="00000000" w:rsidP="00000000" w:rsidRDefault="00000000" w:rsidRPr="00000000" w14:paraId="00000002">
      <w:pPr>
        <w:jc w:val="center"/>
        <w:rPr>
          <w:b w:val="1"/>
          <w:color w:val="990000"/>
          <w:sz w:val="24"/>
          <w:szCs w:val="24"/>
        </w:rPr>
      </w:pPr>
      <w:r w:rsidDel="00000000" w:rsidR="00000000" w:rsidRPr="00000000">
        <w:rPr>
          <w:b w:val="1"/>
          <w:color w:val="990000"/>
          <w:sz w:val="24"/>
          <w:szCs w:val="24"/>
          <w:rtl w:val="0"/>
        </w:rPr>
        <w:t xml:space="preserve">Résumé des points importants soulevés lors des débats</w:t>
      </w:r>
    </w:p>
    <w:p w:rsidR="00000000" w:rsidDel="00000000" w:rsidP="00000000" w:rsidRDefault="00000000" w:rsidRPr="00000000" w14:paraId="00000003">
      <w:pPr>
        <w:rPr>
          <w:b w:val="1"/>
          <w:color w:val="990000"/>
          <w:sz w:val="36"/>
          <w:szCs w:val="36"/>
        </w:rPr>
      </w:pPr>
      <w:r w:rsidDel="00000000" w:rsidR="00000000" w:rsidRPr="00000000">
        <w:rPr>
          <w:rtl w:val="0"/>
        </w:rPr>
      </w:r>
    </w:p>
    <w:p w:rsidR="00000000" w:rsidDel="00000000" w:rsidP="00000000" w:rsidRDefault="00000000" w:rsidRPr="00000000" w14:paraId="00000004">
      <w:pPr>
        <w:pStyle w:val="Title"/>
        <w:rPr>
          <w:b w:val="1"/>
          <w:sz w:val="28"/>
          <w:szCs w:val="28"/>
          <w:u w:val="single"/>
        </w:rPr>
      </w:pPr>
      <w:bookmarkStart w:colFirst="0" w:colLast="0" w:name="_m8xiq9m4cxng"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5pygsfi7uxs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Eléments de calcul Facebook :</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_5pygsfi7uxss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e8qli3d54gy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Description des critères de notation Facebook :</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_e8qli3d54gyp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9386x6rq28e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Liste des critères Facebook à scraper :</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_9386x6rq28ej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ar39597gk2a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Eléments de calcul Twitter :</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_ar39597gk2a8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qu7dvgd8jhy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Description des critères de notation Twitter :</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_qu7dvgd8jhyz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obuynivfidt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Liste des critères Twitter à scraper :</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_obuynivfidtz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3i7qdsfsui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Eléments de calcul Instagram :</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_3i7qdsfsuib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ojdjq85lw1p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Calcul du score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_ojdjq85lw1pi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ozghazi6bea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Calcul du score Instagram avec intégration de la fréquence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_ozghazi6bea5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b w:val="1"/>
          <w:sz w:val="36"/>
          <w:szCs w:val="36"/>
          <w:u w:val="single"/>
        </w:rPr>
      </w:pPr>
      <w:r w:rsidDel="00000000" w:rsidR="00000000" w:rsidRPr="00000000">
        <w:rPr>
          <w:rtl w:val="0"/>
        </w:rPr>
      </w:r>
    </w:p>
    <w:p w:rsidR="00000000" w:rsidDel="00000000" w:rsidP="00000000" w:rsidRDefault="00000000" w:rsidRPr="00000000" w14:paraId="0000000F">
      <w:pPr>
        <w:pStyle w:val="Title"/>
        <w:rPr>
          <w:b w:val="1"/>
          <w:sz w:val="36"/>
          <w:szCs w:val="36"/>
          <w:u w:val="single"/>
        </w:rPr>
      </w:pPr>
      <w:bookmarkStart w:colFirst="0" w:colLast="0" w:name="_u7ep3jbnzgw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36"/>
          <w:szCs w:val="36"/>
          <w:u w:val="single"/>
        </w:rPr>
      </w:pPr>
      <w:r w:rsidDel="00000000" w:rsidR="00000000" w:rsidRPr="00000000">
        <w:rPr>
          <w:rtl w:val="0"/>
        </w:rPr>
      </w:r>
    </w:p>
    <w:p w:rsidR="00000000" w:rsidDel="00000000" w:rsidP="00000000" w:rsidRDefault="00000000" w:rsidRPr="00000000" w14:paraId="00000012">
      <w:pPr>
        <w:pStyle w:val="Title"/>
        <w:rPr>
          <w:b w:val="1"/>
          <w:sz w:val="36"/>
          <w:szCs w:val="36"/>
          <w:u w:val="single"/>
        </w:rPr>
      </w:pPr>
      <w:bookmarkStart w:colFirst="0" w:colLast="0" w:name="_553zwayxgai"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1"/>
          <w:u w:val="single"/>
        </w:rPr>
      </w:pPr>
      <w:bookmarkStart w:colFirst="0" w:colLast="0" w:name="_5pygsfi7uxss" w:id="3"/>
      <w:bookmarkEnd w:id="3"/>
      <w:r w:rsidDel="00000000" w:rsidR="00000000" w:rsidRPr="00000000">
        <w:rPr>
          <w:b w:val="1"/>
          <w:u w:val="single"/>
          <w:rtl w:val="0"/>
        </w:rPr>
        <w:t xml:space="preserve">Eléments de calcul Facebook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444444"/>
          <w:sz w:val="21"/>
          <w:szCs w:val="21"/>
          <w:rtl w:val="0"/>
        </w:rPr>
        <w:t xml:space="preserve">★★★★ </w:t>
      </w:r>
      <w:r w:rsidDel="00000000" w:rsidR="00000000" w:rsidRPr="00000000">
        <w:rPr>
          <w:rtl w:val="0"/>
        </w:rPr>
        <w:t xml:space="preserve">La portée reste un  incontournable pour le calcul des performances : note de 0 à 100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color w:val="444444"/>
          <w:sz w:val="21"/>
          <w:szCs w:val="21"/>
          <w:rtl w:val="0"/>
        </w:rPr>
        <w:t xml:space="preserve">★★★★★ </w:t>
      </w:r>
      <w:r w:rsidDel="00000000" w:rsidR="00000000" w:rsidRPr="00000000">
        <w:rPr>
          <w:rtl w:val="0"/>
        </w:rPr>
        <w:t xml:space="preserve">Le taux d’engagement est également à privilégier dans la notation, représente l’impact de la collectivité sur sa communauté</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sz w:val="21"/>
          <w:szCs w:val="21"/>
          <w:rtl w:val="0"/>
        </w:rPr>
        <w:t xml:space="preserve">Indicatif d’activité de la page :</w:t>
      </w:r>
    </w:p>
    <w:p w:rsidR="00000000" w:rsidDel="00000000" w:rsidP="00000000" w:rsidRDefault="00000000" w:rsidRPr="00000000" w14:paraId="0000001A">
      <w:pPr>
        <w:numPr>
          <w:ilvl w:val="0"/>
          <w:numId w:val="4"/>
        </w:numPr>
        <w:ind w:left="720" w:hanging="360"/>
        <w:rPr>
          <w:sz w:val="21"/>
          <w:szCs w:val="21"/>
          <w:u w:val="none"/>
        </w:rPr>
      </w:pPr>
      <w:r w:rsidDel="00000000" w:rsidR="00000000" w:rsidRPr="00000000">
        <w:rPr>
          <w:color w:val="444444"/>
          <w:sz w:val="21"/>
          <w:szCs w:val="21"/>
          <w:rtl w:val="0"/>
        </w:rPr>
        <w:t xml:space="preserve">★★ </w:t>
      </w:r>
      <w:r w:rsidDel="00000000" w:rsidR="00000000" w:rsidRPr="00000000">
        <w:rPr>
          <w:sz w:val="21"/>
          <w:szCs w:val="21"/>
          <w:rtl w:val="0"/>
        </w:rPr>
        <w:t xml:space="preserve">Indice de fréquence des publications</w:t>
      </w:r>
    </w:p>
    <w:p w:rsidR="00000000" w:rsidDel="00000000" w:rsidP="00000000" w:rsidRDefault="00000000" w:rsidRPr="00000000" w14:paraId="0000001B">
      <w:pPr>
        <w:numPr>
          <w:ilvl w:val="0"/>
          <w:numId w:val="4"/>
        </w:numPr>
        <w:ind w:left="720" w:hanging="360"/>
        <w:rPr>
          <w:sz w:val="21"/>
          <w:szCs w:val="21"/>
          <w:u w:val="none"/>
        </w:rPr>
      </w:pPr>
      <w:r w:rsidDel="00000000" w:rsidR="00000000" w:rsidRPr="00000000">
        <w:rPr>
          <w:color w:val="444444"/>
          <w:sz w:val="21"/>
          <w:szCs w:val="21"/>
          <w:rtl w:val="0"/>
        </w:rPr>
        <w:t xml:space="preserve">★★ </w:t>
      </w:r>
      <w:r w:rsidDel="00000000" w:rsidR="00000000" w:rsidRPr="00000000">
        <w:rPr>
          <w:sz w:val="21"/>
          <w:szCs w:val="21"/>
          <w:rtl w:val="0"/>
        </w:rPr>
        <w:t xml:space="preserve">Durée moyenne entre deux publications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444444"/>
          <w:sz w:val="21"/>
          <w:szCs w:val="21"/>
          <w:rtl w:val="0"/>
        </w:rPr>
        <w:t xml:space="preserve">★ </w:t>
      </w:r>
      <w:r w:rsidDel="00000000" w:rsidR="00000000" w:rsidRPr="00000000">
        <w:rPr>
          <w:rtl w:val="0"/>
        </w:rPr>
        <w:t xml:space="preserve">L’analyse des Hashtag et des liens hypertexts vers d’autres réseaux sociaux est important pour montrer la volonté de développement cross-media des collectivités.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color w:val="444444"/>
          <w:sz w:val="21"/>
          <w:szCs w:val="21"/>
          <w:rtl w:val="0"/>
        </w:rPr>
        <w:t xml:space="preserve">★ </w:t>
      </w:r>
      <w:r w:rsidDel="00000000" w:rsidR="00000000" w:rsidRPr="00000000">
        <w:rPr>
          <w:rtl w:val="0"/>
        </w:rPr>
        <w:t xml:space="preserve">Il serait également intéressant d’analyser la variabilité des types de posts d’une collectivité, sous la forme d’un bonus en fonction de la variété des posts. </w:t>
      </w:r>
      <w:r w:rsidDel="00000000" w:rsidR="00000000" w:rsidRPr="00000000">
        <w:rPr>
          <w:b w:val="1"/>
          <w:rtl w:val="0"/>
        </w:rPr>
        <w:t xml:space="preserve">A voir sous quelle forme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cc0000"/>
        </w:rPr>
      </w:pPr>
      <w:r w:rsidDel="00000000" w:rsidR="00000000" w:rsidRPr="00000000">
        <w:rPr>
          <w:b w:val="1"/>
          <w:color w:val="cc0000"/>
          <w:sz w:val="28"/>
          <w:szCs w:val="28"/>
          <w:rtl w:val="0"/>
        </w:rPr>
        <w:t xml:space="preserve">×</w:t>
      </w:r>
      <w:r w:rsidDel="00000000" w:rsidR="00000000" w:rsidRPr="00000000">
        <w:rPr>
          <w:color w:val="cc0000"/>
          <w:rtl w:val="0"/>
        </w:rPr>
        <w:t xml:space="preserve"> La saisonnalité a été un élément qui a généré un grand débats, cependant il est presque impossible d’en tenir compte. Une analyse des collectivité sur une longue période (1 an et plus) permettra de lisser les tendances de saisonnalité. </w:t>
      </w:r>
    </w:p>
    <w:p w:rsidR="00000000" w:rsidDel="00000000" w:rsidP="00000000" w:rsidRDefault="00000000" w:rsidRPr="00000000" w14:paraId="00000023">
      <w:pPr>
        <w:rPr>
          <w:color w:val="cc0000"/>
        </w:rPr>
      </w:pPr>
      <w:r w:rsidDel="00000000" w:rsidR="00000000" w:rsidRPr="00000000">
        <w:rPr>
          <w:rtl w:val="0"/>
        </w:rPr>
      </w:r>
    </w:p>
    <w:p w:rsidR="00000000" w:rsidDel="00000000" w:rsidP="00000000" w:rsidRDefault="00000000" w:rsidRPr="00000000" w14:paraId="00000024">
      <w:pPr>
        <w:rPr>
          <w:color w:val="cc0000"/>
        </w:rPr>
      </w:pPr>
      <w:r w:rsidDel="00000000" w:rsidR="00000000" w:rsidRPr="00000000">
        <w:rPr>
          <w:b w:val="1"/>
          <w:color w:val="cc0000"/>
          <w:sz w:val="28"/>
          <w:szCs w:val="28"/>
          <w:rtl w:val="0"/>
        </w:rPr>
        <w:t xml:space="preserve">×</w:t>
      </w:r>
      <w:r w:rsidDel="00000000" w:rsidR="00000000" w:rsidRPr="00000000">
        <w:rPr>
          <w:color w:val="444444"/>
          <w:sz w:val="21"/>
          <w:szCs w:val="21"/>
          <w:rtl w:val="0"/>
        </w:rPr>
        <w:t xml:space="preserve"> </w:t>
      </w:r>
      <w:r w:rsidDel="00000000" w:rsidR="00000000" w:rsidRPr="00000000">
        <w:rPr>
          <w:color w:val="cc0000"/>
          <w:rtl w:val="0"/>
        </w:rPr>
        <w:t xml:space="preserve">Enfin, il semble important de tenir compte du temps de réponse moyen d’une collectivité. Cependant, les pages ne possèdent pas toujours cet indicateur, rendant un calcul impossible.</w:t>
      </w:r>
    </w:p>
    <w:p w:rsidR="00000000" w:rsidDel="00000000" w:rsidP="00000000" w:rsidRDefault="00000000" w:rsidRPr="00000000" w14:paraId="00000025">
      <w:pPr>
        <w:rPr>
          <w:color w:val="cc0000"/>
        </w:rPr>
      </w:pPr>
      <w:r w:rsidDel="00000000" w:rsidR="00000000" w:rsidRPr="00000000">
        <w:rPr>
          <w:color w:val="cc0000"/>
          <w:rtl w:val="0"/>
        </w:rPr>
        <w:t xml:space="preserve">A moins de l’adapter sous forme d’un “bonus”, mais probablement trop impactant pour les pages qui n’ont pas cet indicatif.</w:t>
      </w:r>
    </w:p>
    <w:p w:rsidR="00000000" w:rsidDel="00000000" w:rsidP="00000000" w:rsidRDefault="00000000" w:rsidRPr="00000000" w14:paraId="00000026">
      <w:pPr>
        <w:rPr>
          <w:color w:val="cc0000"/>
        </w:rPr>
      </w:pPr>
      <w:r w:rsidDel="00000000" w:rsidR="00000000" w:rsidRPr="00000000">
        <w:rPr>
          <w:rtl w:val="0"/>
        </w:rPr>
      </w:r>
    </w:p>
    <w:p w:rsidR="00000000" w:rsidDel="00000000" w:rsidP="00000000" w:rsidRDefault="00000000" w:rsidRPr="00000000" w14:paraId="00000027">
      <w:pPr>
        <w:rPr>
          <w:color w:val="cc0000"/>
        </w:rPr>
      </w:pPr>
      <w:r w:rsidDel="00000000" w:rsidR="00000000" w:rsidRPr="00000000">
        <w:rPr>
          <w:rtl w:val="0"/>
        </w:rPr>
      </w:r>
    </w:p>
    <w:p w:rsidR="00000000" w:rsidDel="00000000" w:rsidP="00000000" w:rsidRDefault="00000000" w:rsidRPr="00000000" w14:paraId="00000028">
      <w:pPr>
        <w:rPr>
          <w:b w:val="1"/>
          <w:sz w:val="28"/>
          <w:szCs w:val="28"/>
          <w:u w:val="single"/>
        </w:rPr>
      </w:pP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1108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10"/>
        <w:gridCol w:w="930"/>
        <w:gridCol w:w="7425"/>
        <w:tblGridChange w:id="0">
          <w:tblGrid>
            <w:gridCol w:w="1920"/>
            <w:gridCol w:w="810"/>
            <w:gridCol w:w="930"/>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Formule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𝟙 Taux d’engagement </w:t>
            </w:r>
          </w:p>
          <w:p w:rsidR="00000000" w:rsidDel="00000000" w:rsidP="00000000" w:rsidRDefault="00000000" w:rsidRPr="00000000" w14:paraId="0000003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m:oMath>
              <m:f>
                <m:fPr>
                  <m:ctrlPr>
                    <w:rPr>
                      <w:sz w:val="28"/>
                      <w:szCs w:val="28"/>
                    </w:rPr>
                  </m:ctrlPr>
                </m:fPr>
                <m:num>
                  <m:f>
                    <m:fPr>
                      <m:ctrlPr>
                        <w:rPr>
                          <w:sz w:val="28"/>
                          <w:szCs w:val="28"/>
                        </w:rPr>
                      </m:ctrlPr>
                    </m:fPr>
                    <m:num>
                      <m:f>
                        <m:fPr>
                          <m:ctrlPr>
                            <w:rPr>
                              <w:sz w:val="28"/>
                              <w:szCs w:val="28"/>
                            </w:rPr>
                          </m:ctrlPr>
                        </m:fPr>
                        <m:num>
                          <m:nary>
                            <m:naryPr>
                              <m:chr m:val="∑"/>
                            </m:naryPr>
                            <m:sub/>
                            <m:sup/>
                          </m:nary>
                          <m:r>
                            <w:rPr>
                              <w:sz w:val="28"/>
                              <w:szCs w:val="28"/>
                            </w:rPr>
                            <m:t xml:space="preserve">Nombre de commentaires + </m:t>
                          </m:r>
                          <m:nary>
                            <m:naryPr>
                              <m:chr m:val="∑"/>
                              <m:ctrlPr>
                                <w:rPr>
                                  <w:sz w:val="28"/>
                                  <w:szCs w:val="28"/>
                                </w:rPr>
                              </m:ctrlPr>
                            </m:naryPr>
                            <m:sub/>
                            <m:sup/>
                          </m:nary>
                          <m:r>
                            <w:rPr>
                              <w:sz w:val="28"/>
                              <w:szCs w:val="28"/>
                            </w:rPr>
                            <m:t xml:space="preserve">nombre de partages + </m:t>
                          </m:r>
                          <m:nary>
                            <m:naryPr>
                              <m:chr m:val="∑"/>
                              <m:ctrlPr>
                                <w:rPr>
                                  <w:sz w:val="28"/>
                                  <w:szCs w:val="28"/>
                                </w:rPr>
                              </m:ctrlPr>
                            </m:naryPr>
                            <m:sub/>
                            <m:sup/>
                          </m:nary>
                          <m:r>
                            <w:rPr>
                              <w:sz w:val="28"/>
                              <w:szCs w:val="28"/>
                            </w:rPr>
                            <m:t xml:space="preserve">nombre de likes + </m:t>
                          </m:r>
                          <m:nary>
                            <m:naryPr>
                              <m:chr m:val="∑"/>
                              <m:ctrlPr>
                                <w:rPr>
                                  <w:sz w:val="28"/>
                                  <w:szCs w:val="28"/>
                                </w:rPr>
                              </m:ctrlPr>
                            </m:naryPr>
                            <m:sub/>
                            <m:sup/>
                          </m:nary>
                          <m:r>
                            <w:rPr>
                              <w:sz w:val="28"/>
                              <w:szCs w:val="28"/>
                            </w:rPr>
                            <m:t xml:space="preserve">nombre de réactions</m:t>
                          </m:r>
                        </m:num>
                        <m:den>
                          <m:r>
                            <w:rPr>
                              <w:sz w:val="28"/>
                              <w:szCs w:val="28"/>
                            </w:rPr>
                            <m:t xml:space="preserve">Nombre de follows</m:t>
                          </m:r>
                        </m:den>
                      </m:f>
                    </m:num>
                    <m:den>
                      <m:r>
                        <w:rPr>
                          <w:sz w:val="28"/>
                          <w:szCs w:val="28"/>
                        </w:rPr>
                        <m:t xml:space="preserve">Ttotal de posts observés</m:t>
                      </m:r>
                    </m:den>
                  </m:f>
                </m:num>
                <m:den>
                  <m:r>
                    <w:rPr>
                      <w:sz w:val="28"/>
                      <w:szCs w:val="28"/>
                    </w:rPr>
                    <m:t xml:space="preserve">Plus grand taux d'engagement observé</m:t>
                  </m:r>
                </m:den>
              </m:f>
              <m:r>
                <w:rPr>
                  <w:sz w:val="28"/>
                  <w:szCs w:val="28"/>
                </w:rPr>
                <m:t>×</m:t>
              </m:r>
              <m:r>
                <w:rPr>
                  <w:sz w:val="28"/>
                  <w:szCs w:val="28"/>
                </w:rPr>
                <m:t xml:space="preserve">100</m:t>
              </m:r>
            </m:oMath>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𝟚 Portée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8"/>
                <w:szCs w:val="28"/>
              </w:rPr>
            </w:pPr>
            <m:oMath>
              <m:f>
                <m:fPr>
                  <m:ctrlPr>
                    <w:rPr>
                      <w:sz w:val="28"/>
                      <w:szCs w:val="28"/>
                    </w:rPr>
                  </m:ctrlPr>
                </m:fPr>
                <m:num>
                  <m:f>
                    <m:fPr>
                      <m:ctrlPr>
                        <w:rPr>
                          <w:sz w:val="28"/>
                          <w:szCs w:val="28"/>
                        </w:rPr>
                      </m:ctrlPr>
                    </m:fPr>
                    <m:num>
                      <m:r>
                        <w:rPr>
                          <w:sz w:val="28"/>
                          <w:szCs w:val="28"/>
                        </w:rPr>
                        <m:t xml:space="preserve">Nombre de follows</m:t>
                      </m:r>
                    </m:num>
                    <m:den>
                      <m:r>
                        <w:rPr>
                          <w:sz w:val="28"/>
                          <w:szCs w:val="28"/>
                        </w:rPr>
                        <m:t xml:space="preserve">Population</m:t>
                      </m:r>
                    </m:den>
                  </m:f>
                </m:num>
                <m:den>
                  <m:r>
                    <w:rPr>
                      <w:sz w:val="28"/>
                      <w:szCs w:val="28"/>
                    </w:rPr>
                    <m:t xml:space="preserve">Portée la plus grande</m:t>
                  </m:r>
                </m:den>
              </m:f>
              <m:r>
                <w:rPr>
                  <w:sz w:val="28"/>
                  <w:szCs w:val="28"/>
                </w:rPr>
                <m:t>×</m:t>
              </m:r>
              <m:r>
                <w:rPr>
                  <w:sz w:val="28"/>
                  <w:szCs w:val="28"/>
                </w:rPr>
                <m:t xml:space="preserve">100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𝟛 Indice de fréquence de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980000"/>
                <w:sz w:val="20"/>
                <w:szCs w:val="20"/>
              </w:rPr>
            </w:pPr>
            <w:r w:rsidDel="00000000" w:rsidR="00000000" w:rsidRPr="00000000">
              <w:rPr>
                <w:b w:val="1"/>
                <w:color w:val="980000"/>
                <w:sz w:val="20"/>
                <w:szCs w:val="20"/>
                <w:rtl w:val="0"/>
              </w:rPr>
              <w:t xml:space="preserve">Version “comparaison entre les collectivités”</w:t>
            </w:r>
          </w:p>
          <w:p w:rsidR="00000000" w:rsidDel="00000000" w:rsidP="00000000" w:rsidRDefault="00000000" w:rsidRPr="00000000" w14:paraId="00000046">
            <w:pPr>
              <w:widowControl w:val="0"/>
              <w:spacing w:line="240" w:lineRule="auto"/>
              <w:jc w:val="center"/>
              <w:rPr>
                <w:b w:val="1"/>
                <w:color w:val="980000"/>
                <w:sz w:val="20"/>
                <w:szCs w:val="20"/>
              </w:rPr>
            </w:pPr>
            <m:oMath>
              <m:f>
                <m:fPr>
                  <m:ctrlPr>
                    <w:rPr>
                      <w:sz w:val="28"/>
                      <w:szCs w:val="28"/>
                    </w:rPr>
                  </m:ctrlPr>
                </m:fPr>
                <m:num>
                  <m:r>
                    <w:rPr>
                      <w:sz w:val="28"/>
                      <w:szCs w:val="28"/>
                    </w:rPr>
                    <m:t xml:space="preserve">Moyenne du nombre de post par jour</m:t>
                  </m:r>
                </m:num>
                <m:den>
                  <m:r>
                    <w:rPr>
                      <w:sz w:val="28"/>
                      <w:szCs w:val="28"/>
                    </w:rPr>
                    <m:t xml:space="preserve">Plus grand nombre de post par jour</m:t>
                  </m:r>
                </m:den>
              </m:f>
              <m:r>
                <w:rPr>
                  <w:sz w:val="28"/>
                  <w:szCs w:val="28"/>
                </w:rPr>
                <m:t>×</m:t>
              </m:r>
              <m:r>
                <w:rPr>
                  <w:sz w:val="28"/>
                  <w:szCs w:val="28"/>
                </w:rPr>
                <m:t xml:space="preserve">100</m:t>
              </m:r>
            </m:oMath>
            <w:r w:rsidDel="00000000" w:rsidR="00000000" w:rsidRPr="00000000">
              <w:rPr>
                <w:rtl w:val="0"/>
              </w:rPr>
            </w:r>
          </w:p>
          <w:p w:rsidR="00000000" w:rsidDel="00000000" w:rsidP="00000000" w:rsidRDefault="00000000" w:rsidRPr="00000000" w14:paraId="00000047">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48">
            <w:pPr>
              <w:widowControl w:val="0"/>
              <w:spacing w:line="240" w:lineRule="auto"/>
              <w:jc w:val="center"/>
              <w:rPr>
                <w:b w:val="1"/>
                <w:color w:val="980000"/>
                <w:sz w:val="20"/>
                <w:szCs w:val="20"/>
              </w:rPr>
            </w:pPr>
            <w:r w:rsidDel="00000000" w:rsidR="00000000" w:rsidRPr="00000000">
              <w:rPr>
                <w:b w:val="1"/>
                <w:color w:val="980000"/>
                <w:sz w:val="20"/>
                <w:szCs w:val="20"/>
                <w:rtl w:val="0"/>
              </w:rPr>
              <w:t xml:space="preserve">Version “ratio” idéal entre 1 et 3</w:t>
            </w:r>
          </w:p>
          <w:p w:rsidR="00000000" w:rsidDel="00000000" w:rsidP="00000000" w:rsidRDefault="00000000" w:rsidRPr="00000000" w14:paraId="00000049">
            <w:pPr>
              <w:widowControl w:val="0"/>
              <w:spacing w:line="240" w:lineRule="auto"/>
              <w:jc w:val="center"/>
              <w:rPr>
                <w:sz w:val="20"/>
                <w:szCs w:val="20"/>
              </w:rPr>
            </w:pPr>
            <m:oMath>
              <m:r>
                <w:rPr>
                  <w:sz w:val="20"/>
                  <w:szCs w:val="20"/>
                </w:rPr>
                <m:t xml:space="preserve">Ratio : Nombre moyen de posts par jour</m:t>
              </m:r>
            </m:oMath>
            <w:r w:rsidDel="00000000" w:rsidR="00000000" w:rsidRPr="00000000">
              <w:rPr>
                <w:rtl w:val="0"/>
              </w:rPr>
            </w:r>
          </w:p>
          <w:p w:rsidR="00000000" w:rsidDel="00000000" w:rsidP="00000000" w:rsidRDefault="00000000" w:rsidRPr="00000000" w14:paraId="0000004A">
            <w:pPr>
              <w:widowControl w:val="0"/>
              <w:spacing w:line="240" w:lineRule="auto"/>
              <w:jc w:val="center"/>
              <w:rPr>
                <w:sz w:val="20"/>
                <w:szCs w:val="20"/>
              </w:rPr>
            </w:pPr>
            <m:oMath>
              <m:r>
                <w:rPr>
                  <w:sz w:val="20"/>
                  <w:szCs w:val="20"/>
                </w:rPr>
                <m:t xml:space="preserve">Si ratio &lt;1 : ratio *100</m:t>
              </m:r>
            </m:oMath>
            <w:r w:rsidDel="00000000" w:rsidR="00000000" w:rsidRPr="00000000">
              <w:rPr>
                <w:rtl w:val="0"/>
              </w:rPr>
            </w:r>
          </w:p>
          <w:p w:rsidR="00000000" w:rsidDel="00000000" w:rsidP="00000000" w:rsidRDefault="00000000" w:rsidRPr="00000000" w14:paraId="0000004B">
            <w:pPr>
              <w:widowControl w:val="0"/>
              <w:spacing w:line="240" w:lineRule="auto"/>
              <w:jc w:val="center"/>
              <w:rPr>
                <w:sz w:val="24"/>
                <w:szCs w:val="24"/>
              </w:rPr>
            </w:pPr>
            <m:oMath>
              <m:r>
                <w:rPr>
                  <w:sz w:val="24"/>
                  <w:szCs w:val="24"/>
                </w:rPr>
                <m:t xml:space="preserve">Si 1 &lt;= ratio &lt;= 3 : 100</m:t>
              </m:r>
            </m:oMath>
            <w:r w:rsidDel="00000000" w:rsidR="00000000" w:rsidRPr="00000000">
              <w:rPr>
                <w:rtl w:val="0"/>
              </w:rPr>
            </w:r>
          </w:p>
          <w:p w:rsidR="00000000" w:rsidDel="00000000" w:rsidP="00000000" w:rsidRDefault="00000000" w:rsidRPr="00000000" w14:paraId="0000004C">
            <w:pPr>
              <w:widowControl w:val="0"/>
              <w:spacing w:line="240" w:lineRule="auto"/>
              <w:jc w:val="center"/>
              <w:rPr>
                <w:sz w:val="28"/>
                <w:szCs w:val="28"/>
              </w:rPr>
            </w:pPr>
            <m:oMath>
              <m:r>
                <w:rPr>
                  <w:sz w:val="24"/>
                  <w:szCs w:val="24"/>
                </w:rPr>
                <m:t xml:space="preserve">Si ratio &gt;3 : 3*</m:t>
              </m:r>
              <m:f>
                <m:fPr>
                  <m:ctrlPr>
                    <w:rPr>
                      <w:sz w:val="24"/>
                      <w:szCs w:val="24"/>
                    </w:rPr>
                  </m:ctrlPr>
                </m:fPr>
                <m:num>
                  <m:r>
                    <w:rPr>
                      <w:sz w:val="24"/>
                      <w:szCs w:val="24"/>
                    </w:rPr>
                    <m:t xml:space="preserve">100</m:t>
                  </m:r>
                </m:num>
                <m:den>
                  <m:r>
                    <w:rPr>
                      <w:sz w:val="24"/>
                      <w:szCs w:val="24"/>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𝟜 Ecart-type entre les 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sz w:val="28"/>
                <w:szCs w:val="28"/>
              </w:rPr>
            </w:pPr>
            <m:oMath>
              <m:f>
                <m:fPr>
                  <m:ctrlPr>
                    <w:rPr>
                      <w:b w:val="1"/>
                      <w:sz w:val="28"/>
                      <w:szCs w:val="28"/>
                      <w:u w:val="single"/>
                    </w:rPr>
                  </m:ctrlPr>
                </m:fPr>
                <m:num>
                  <m:rad>
                    <m:radPr>
                      <m:degHide m:val="1"/>
                    </m:radPr>
                    <m:e>
                      <m:f>
                        <m:fPr>
                          <m:ctrlPr>
                            <w:rPr>
                              <w:b w:val="1"/>
                              <w:sz w:val="28"/>
                              <w:szCs w:val="28"/>
                              <w:u w:val="single"/>
                            </w:rPr>
                          </m:ctrlPr>
                        </m:fPr>
                        <m:num>
                          <m:nary>
                            <m:naryPr>
                              <m:chr m:val="∑"/>
                            </m:naryPr>
                            <m:sub/>
                            <m:sup/>
                          </m:nary>
                          <m:r>
                            <w:rPr>
                              <w:b w:val="1"/>
                              <w:sz w:val="28"/>
                              <w:szCs w:val="28"/>
                              <w:u w:val="single"/>
                            </w:rPr>
                            <m:t xml:space="preserve">(ecarts de publications - moyenne des écarts de publications)²</m:t>
                          </m:r>
                        </m:num>
                        <m:den>
                          <m:r>
                            <w:rPr>
                              <w:b w:val="1"/>
                              <w:sz w:val="28"/>
                              <w:szCs w:val="28"/>
                              <w:u w:val="single"/>
                            </w:rPr>
                            <m:t xml:space="preserve">total de publications observées - 1</m:t>
                          </m:r>
                        </m:den>
                      </m:f>
                    </m:e>
                  </m:rad>
                  <m:r>
                    <w:rPr>
                      <w:b w:val="1"/>
                      <w:sz w:val="28"/>
                      <w:szCs w:val="28"/>
                      <w:u w:val="single"/>
                    </w:rPr>
                    <m:t>×</m:t>
                  </m:r>
                  <m:r>
                    <w:rPr>
                      <w:b w:val="1"/>
                      <w:sz w:val="28"/>
                      <w:szCs w:val="28"/>
                      <w:u w:val="single"/>
                    </w:rPr>
                    <m:t xml:space="preserve">100</m:t>
                  </m:r>
                </m:num>
                <m:den>
                  <m:r>
                    <w:rPr>
                      <w:b w:val="1"/>
                      <w:sz w:val="28"/>
                      <w:szCs w:val="28"/>
                      <w:u w:val="single"/>
                    </w:rPr>
                    <m:t xml:space="preserve">Plus grand ecart observé</m:t>
                  </m:r>
                </m:den>
              </m:f>
              <m:r>
                <w:rPr>
                  <w:b w:val="1"/>
                  <w:sz w:val="28"/>
                  <w:szCs w:val="28"/>
                  <w:u w:val="single"/>
                </w:rPr>
                <m:t xml:space="preserve"> </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𝟝 Indicateur de diversité de types de publications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m:oMath>
              <m:r>
                <w:rPr>
                  <w:sz w:val="20"/>
                  <w:szCs w:val="20"/>
                </w:rPr>
                <m:t xml:space="preserve">Taux idéal = </m:t>
              </m:r>
              <m:f>
                <m:fPr>
                  <m:ctrlPr>
                    <w:rPr>
                      <w:sz w:val="20"/>
                      <w:szCs w:val="20"/>
                    </w:rPr>
                  </m:ctrlPr>
                </m:fPr>
                <m:num>
                  <m:r>
                    <w:rPr>
                      <w:sz w:val="20"/>
                      <w:szCs w:val="20"/>
                    </w:rPr>
                    <m:t xml:space="preserve">1</m:t>
                  </m:r>
                </m:num>
                <m:den>
                  <m:r>
                    <w:rPr>
                      <w:sz w:val="20"/>
                      <w:szCs w:val="20"/>
                    </w:rPr>
                    <m:t xml:space="preserve">Nb total de types de publications</m:t>
                  </m:r>
                </m:den>
              </m:f>
            </m:oMath>
            <w:r w:rsidDel="00000000" w:rsidR="00000000" w:rsidRPr="00000000">
              <w:rPr>
                <w:rtl w:val="0"/>
              </w:rPr>
            </w:r>
          </w:p>
          <w:p w:rsidR="00000000" w:rsidDel="00000000" w:rsidP="00000000" w:rsidRDefault="00000000" w:rsidRPr="00000000" w14:paraId="00000055">
            <w:pPr>
              <w:widowControl w:val="0"/>
              <w:spacing w:line="240" w:lineRule="auto"/>
              <w:jc w:val="center"/>
              <w:rPr>
                <w:sz w:val="20"/>
                <w:szCs w:val="20"/>
              </w:rPr>
            </w:pPr>
            <m:oMath/>
            <m:oMath>
              <m:r>
                <w:rPr>
                  <w:sz w:val="20"/>
                  <w:szCs w:val="20"/>
                </w:rPr>
                <m:t xml:space="preserve">Différence observée par type de publication=</m:t>
              </m:r>
              <m:d>
                <m:dPr>
                  <m:begChr m:val="|"/>
                  <m:endChr m:val="|"/>
                  <m:ctrlPr>
                    <w:rPr>
                      <w:sz w:val="20"/>
                      <w:szCs w:val="20"/>
                    </w:rPr>
                  </m:ctrlPr>
                </m:dPr>
                <m:e>
                  <m:f>
                    <m:fPr>
                      <m:ctrlPr>
                        <w:rPr>
                          <w:sz w:val="20"/>
                          <w:szCs w:val="20"/>
                        </w:rPr>
                      </m:ctrlPr>
                    </m:fPr>
                    <m:num>
                      <m:nary>
                        <m:naryPr>
                          <m:chr m:val="∑"/>
                          <m:ctrlPr>
                            <w:rPr>
                              <w:sz w:val="20"/>
                              <w:szCs w:val="20"/>
                            </w:rPr>
                          </m:ctrlPr>
                        </m:naryPr>
                        <m:sub/>
                        <m:sup/>
                      </m:nary>
                      <m:r>
                        <w:rPr>
                          <w:sz w:val="20"/>
                          <w:szCs w:val="20"/>
                        </w:rPr>
                        <m:t xml:space="preserve">Nombre dez publication type x</m:t>
                      </m:r>
                    </m:num>
                    <m:den>
                      <m:r>
                        <w:rPr>
                          <w:sz w:val="20"/>
                          <w:szCs w:val="20"/>
                        </w:rPr>
                        <m:t xml:space="preserve">Nombre total de publications observé</m:t>
                      </m:r>
                    </m:den>
                  </m:f>
                  <m:r>
                    <w:rPr>
                      <w:sz w:val="20"/>
                      <w:szCs w:val="20"/>
                    </w:rPr>
                    <m:t xml:space="preserve"> -Taux idéal </m:t>
                  </m:r>
                </m:e>
              </m:d>
            </m:oMath>
            <w:r w:rsidDel="00000000" w:rsidR="00000000" w:rsidRPr="00000000">
              <w:rPr>
                <w:rtl w:val="0"/>
              </w:rPr>
            </w:r>
          </w:p>
          <w:p w:rsidR="00000000" w:rsidDel="00000000" w:rsidP="00000000" w:rsidRDefault="00000000" w:rsidRPr="00000000" w14:paraId="00000056">
            <w:pPr>
              <w:widowControl w:val="0"/>
              <w:spacing w:line="240" w:lineRule="auto"/>
              <w:jc w:val="center"/>
              <w:rPr>
                <w:sz w:val="20"/>
                <w:szCs w:val="20"/>
              </w:rPr>
            </w:pPr>
            <m:oMath>
              <m:r>
                <w:rPr>
                  <w:sz w:val="20"/>
                  <w:szCs w:val="20"/>
                </w:rPr>
                <m:t xml:space="preserve">Note : 1 - </m:t>
              </m:r>
              <m:nary>
                <m:naryPr>
                  <m:chr m:val="∑"/>
                  <m:ctrlPr>
                    <w:rPr>
                      <w:sz w:val="20"/>
                      <w:szCs w:val="20"/>
                    </w:rPr>
                  </m:ctrlPr>
                </m:naryPr>
                <m:sub/>
                <m:sup/>
              </m:nary>
              <m:r>
                <w:rPr>
                  <w:sz w:val="20"/>
                  <w:szCs w:val="20"/>
                </w:rPr>
                <m:t xml:space="preserve">Différences observées pour chaque type</m:t>
              </m:r>
            </m:oMath>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rPr>
          <w:sz w:val="24"/>
          <w:szCs w:val="24"/>
          <w:u w:val="single"/>
        </w:rPr>
      </w:pPr>
      <w:r w:rsidDel="00000000" w:rsidR="00000000" w:rsidRPr="00000000">
        <w:rPr>
          <w:sz w:val="24"/>
          <w:szCs w:val="24"/>
          <w:u w:val="single"/>
          <w:rtl w:val="0"/>
        </w:rPr>
        <w:t xml:space="preserve">Score :</w:t>
      </w:r>
    </w:p>
    <w:p w:rsidR="00000000" w:rsidDel="00000000" w:rsidP="00000000" w:rsidRDefault="00000000" w:rsidRPr="00000000" w14:paraId="0000005B">
      <w:pPr>
        <w:rPr>
          <w:sz w:val="24"/>
          <w:szCs w:val="24"/>
          <w:u w:val="single"/>
        </w:rPr>
      </w:pPr>
      <w:r w:rsidDel="00000000" w:rsidR="00000000" w:rsidRPr="00000000">
        <w:rPr>
          <w:rtl w:val="0"/>
        </w:rPr>
      </w:r>
    </w:p>
    <w:p w:rsidR="00000000" w:rsidDel="00000000" w:rsidP="00000000" w:rsidRDefault="00000000" w:rsidRPr="00000000" w14:paraId="0000005C">
      <w:pPr>
        <w:numPr>
          <w:ilvl w:val="0"/>
          <w:numId w:val="9"/>
        </w:numPr>
        <w:ind w:left="720" w:hanging="360"/>
        <w:rPr>
          <w:sz w:val="24"/>
          <w:szCs w:val="24"/>
          <w:u w:val="none"/>
        </w:rPr>
      </w:pPr>
      <w:r w:rsidDel="00000000" w:rsidR="00000000" w:rsidRPr="00000000">
        <w:rPr>
          <w:b w:val="1"/>
          <w:sz w:val="24"/>
          <w:szCs w:val="24"/>
          <w:rtl w:val="0"/>
        </w:rPr>
        <w:t xml:space="preserve">Nombre de posts &gt; 0</w:t>
      </w:r>
      <w:r w:rsidDel="00000000" w:rsidR="00000000" w:rsidRPr="00000000">
        <w:rPr>
          <w:sz w:val="24"/>
          <w:szCs w:val="24"/>
          <w:rtl w:val="0"/>
        </w:rPr>
        <w:t xml:space="preserve"> &amp; </w:t>
      </w:r>
      <w:r w:rsidDel="00000000" w:rsidR="00000000" w:rsidRPr="00000000">
        <w:rPr>
          <w:b w:val="1"/>
          <w:sz w:val="24"/>
          <w:szCs w:val="24"/>
          <w:rtl w:val="0"/>
        </w:rPr>
        <w:t xml:space="preserve">nombre de followers &gt; 100</w:t>
      </w:r>
      <w:r w:rsidDel="00000000" w:rsidR="00000000" w:rsidRPr="00000000">
        <w:rPr>
          <w:sz w:val="24"/>
          <w:szCs w:val="24"/>
          <w:rtl w:val="0"/>
        </w:rPr>
        <w:t xml:space="preserve"> &amp; </w:t>
      </w:r>
      <w:r w:rsidDel="00000000" w:rsidR="00000000" w:rsidRPr="00000000">
        <w:rPr>
          <w:b w:val="1"/>
          <w:sz w:val="24"/>
          <w:szCs w:val="24"/>
          <w:rtl w:val="0"/>
        </w:rPr>
        <w:t xml:space="preserve">fréquence de publication &gt; 5</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rPr>
          <w:sz w:val="28"/>
          <w:szCs w:val="28"/>
        </w:rPr>
      </w:pPr>
      <m:oMath>
        <m:r>
          <w:rPr>
            <w:sz w:val="28"/>
            <w:szCs w:val="28"/>
          </w:rPr>
          <m:t xml:space="preserve">Taux d'engagement </m:t>
        </m:r>
        <m:r>
          <w:rPr>
            <w:sz w:val="28"/>
            <w:szCs w:val="28"/>
          </w:rPr>
          <m:t>×</m:t>
        </m:r>
        <m:r>
          <w:rPr>
            <w:sz w:val="28"/>
            <w:szCs w:val="28"/>
          </w:rPr>
          <m:t xml:space="preserve">10 + Portée </m:t>
        </m:r>
        <m:r>
          <w:rPr>
            <w:sz w:val="28"/>
            <w:szCs w:val="28"/>
          </w:rPr>
          <m:t>×</m:t>
        </m:r>
        <m:r>
          <w:rPr>
            <w:sz w:val="28"/>
            <w:szCs w:val="28"/>
          </w:rPr>
          <m:t xml:space="preserve">8 + Indice de fréquence de publication </m:t>
        </m:r>
        <m:r>
          <w:rPr>
            <w:sz w:val="28"/>
            <w:szCs w:val="28"/>
          </w:rPr>
          <m:t>×</m:t>
        </m:r>
        <m:r>
          <w:rPr>
            <w:sz w:val="28"/>
            <w:szCs w:val="28"/>
          </w:rPr>
          <m:t xml:space="preserve">4</m:t>
        </m:r>
      </m:oMath>
      <w:r w:rsidDel="00000000" w:rsidR="00000000" w:rsidRPr="00000000">
        <w:rPr>
          <w:rtl w:val="0"/>
        </w:rPr>
      </w:r>
    </w:p>
    <w:p w:rsidR="00000000" w:rsidDel="00000000" w:rsidP="00000000" w:rsidRDefault="00000000" w:rsidRPr="00000000" w14:paraId="0000005F">
      <w:pPr>
        <w:rPr>
          <w:sz w:val="28"/>
          <w:szCs w:val="28"/>
        </w:rPr>
      </w:pPr>
      <m:oMath>
        <m:r>
          <w:rPr>
            <w:sz w:val="28"/>
            <w:szCs w:val="28"/>
          </w:rPr>
          <m:t xml:space="preserve">+Ecart-type entre les publications </m:t>
        </m:r>
        <m:r>
          <w:rPr>
            <w:sz w:val="28"/>
            <w:szCs w:val="28"/>
          </w:rPr>
          <m:t>×</m:t>
        </m:r>
        <m:r>
          <w:rPr>
            <w:sz w:val="28"/>
            <w:szCs w:val="28"/>
          </w:rPr>
          <m:t xml:space="preserve">4 +Indicateur de diversité des posts </m:t>
        </m:r>
        <m:r>
          <w:rPr>
            <w:sz w:val="28"/>
            <w:szCs w:val="28"/>
          </w:rPr>
          <m:t>×</m:t>
        </m:r>
        <m:r>
          <w:rPr>
            <w:sz w:val="28"/>
            <w:szCs w:val="28"/>
          </w:rPr>
          <m:t xml:space="preserve">2</m:t>
        </m:r>
      </m:oMath>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jc w:val="center"/>
        <w:rPr>
          <w:sz w:val="28"/>
          <w:szCs w:val="28"/>
        </w:rPr>
      </w:pPr>
      <m:oMath>
        <m:r>
          <w:rPr>
            <w:sz w:val="28"/>
            <w:szCs w:val="28"/>
          </w:rPr>
          <m:t xml:space="preserve">28</m:t>
        </m:r>
      </m:oMath>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b w:val="1"/>
          <w:sz w:val="24"/>
          <w:szCs w:val="24"/>
          <w:rtl w:val="0"/>
        </w:rPr>
        <w:t xml:space="preserve">Nombre de posts &gt; 0</w:t>
      </w:r>
      <w:r w:rsidDel="00000000" w:rsidR="00000000" w:rsidRPr="00000000">
        <w:rPr>
          <w:sz w:val="24"/>
          <w:szCs w:val="24"/>
          <w:rtl w:val="0"/>
        </w:rPr>
        <w:t xml:space="preserve"> &amp; </w:t>
      </w:r>
      <w:r w:rsidDel="00000000" w:rsidR="00000000" w:rsidRPr="00000000">
        <w:rPr>
          <w:b w:val="1"/>
          <w:sz w:val="24"/>
          <w:szCs w:val="24"/>
          <w:rtl w:val="0"/>
        </w:rPr>
        <w:t xml:space="preserve">nombre de followers &gt; 100</w:t>
      </w:r>
      <w:r w:rsidDel="00000000" w:rsidR="00000000" w:rsidRPr="00000000">
        <w:rPr>
          <w:sz w:val="24"/>
          <w:szCs w:val="24"/>
          <w:rtl w:val="0"/>
        </w:rPr>
        <w:t xml:space="preserve"> &amp; </w:t>
      </w:r>
      <w:r w:rsidDel="00000000" w:rsidR="00000000" w:rsidRPr="00000000">
        <w:rPr>
          <w:b w:val="1"/>
          <w:sz w:val="24"/>
          <w:szCs w:val="24"/>
          <w:rtl w:val="0"/>
        </w:rPr>
        <w:t xml:space="preserve">fréquence de publication &lt; 5</w:t>
      </w:r>
      <w:r w:rsidDel="00000000" w:rsidR="00000000" w:rsidRPr="00000000">
        <w:rPr>
          <w:sz w:val="24"/>
          <w:szCs w:val="24"/>
          <w:rtl w:val="0"/>
        </w:rPr>
        <w:t xml:space="preserve">, on divise la note globale par 1.15 afin de réduire le score des collectivités publiant très peu.</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rPr>
          <w:sz w:val="28"/>
          <w:szCs w:val="28"/>
        </w:rPr>
      </w:pPr>
      <m:oMath>
        <m:r>
          <w:rPr>
            <w:sz w:val="28"/>
            <w:szCs w:val="28"/>
          </w:rPr>
          <m:t xml:space="preserve">Taux d'engagement </m:t>
        </m:r>
        <m:r>
          <w:rPr>
            <w:sz w:val="28"/>
            <w:szCs w:val="28"/>
          </w:rPr>
          <m:t>×</m:t>
        </m:r>
        <m:r>
          <w:rPr>
            <w:sz w:val="28"/>
            <w:szCs w:val="28"/>
          </w:rPr>
          <m:t xml:space="preserve">10 + Portée </m:t>
        </m:r>
        <m:r>
          <w:rPr>
            <w:sz w:val="28"/>
            <w:szCs w:val="28"/>
          </w:rPr>
          <m:t>×</m:t>
        </m:r>
        <m:r>
          <w:rPr>
            <w:sz w:val="28"/>
            <w:szCs w:val="28"/>
          </w:rPr>
          <m:t xml:space="preserve">8 + Indice de fréquence de publication </m:t>
        </m:r>
        <m:r>
          <w:rPr>
            <w:sz w:val="28"/>
            <w:szCs w:val="28"/>
          </w:rPr>
          <m:t>×</m:t>
        </m:r>
        <m:r>
          <w:rPr>
            <w:sz w:val="28"/>
            <w:szCs w:val="28"/>
          </w:rPr>
          <m:t xml:space="preserve">4</m:t>
        </m:r>
      </m:oMath>
      <w:r w:rsidDel="00000000" w:rsidR="00000000" w:rsidRPr="00000000">
        <w:rPr>
          <w:rtl w:val="0"/>
        </w:rPr>
      </w:r>
    </w:p>
    <w:p w:rsidR="00000000" w:rsidDel="00000000" w:rsidP="00000000" w:rsidRDefault="00000000" w:rsidRPr="00000000" w14:paraId="00000066">
      <w:pPr>
        <w:rPr>
          <w:sz w:val="28"/>
          <w:szCs w:val="28"/>
        </w:rPr>
      </w:pPr>
      <m:oMath>
        <m:r>
          <w:rPr>
            <w:sz w:val="28"/>
            <w:szCs w:val="28"/>
          </w:rPr>
          <m:t xml:space="preserve">+Ecart-type entre les publications </m:t>
        </m:r>
        <m:r>
          <w:rPr>
            <w:sz w:val="28"/>
            <w:szCs w:val="28"/>
          </w:rPr>
          <m:t>×</m:t>
        </m:r>
        <m:r>
          <w:rPr>
            <w:sz w:val="28"/>
            <w:szCs w:val="28"/>
          </w:rPr>
          <m:t xml:space="preserve">4 +Indicateur de diversité des posts </m:t>
        </m:r>
        <m:r>
          <w:rPr>
            <w:sz w:val="28"/>
            <w:szCs w:val="28"/>
          </w:rPr>
          <m:t>×</m:t>
        </m:r>
        <m:r>
          <w:rPr>
            <w:sz w:val="28"/>
            <w:szCs w:val="28"/>
          </w:rPr>
          <m:t xml:space="preserve">2</m:t>
        </m:r>
      </m:oMath>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jc w:val="center"/>
        <w:rPr>
          <w:sz w:val="28"/>
          <w:szCs w:val="28"/>
        </w:rPr>
      </w:pPr>
      <m:oMath>
        <m:r>
          <w:rPr>
            <w:sz w:val="28"/>
            <w:szCs w:val="28"/>
          </w:rPr>
          <m:t xml:space="preserve">28</m:t>
        </m:r>
      </m:oMath>
      <w:r w:rsidDel="00000000" w:rsidR="00000000" w:rsidRPr="00000000">
        <w:rPr>
          <w:rtl w:val="0"/>
        </w:rPr>
      </w:r>
    </w:p>
    <w:p w:rsidR="00000000" w:rsidDel="00000000" w:rsidP="00000000" w:rsidRDefault="00000000" w:rsidRPr="00000000" w14:paraId="00000069">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jc w:val="center"/>
        <w:rPr>
          <w:sz w:val="28"/>
          <w:szCs w:val="28"/>
        </w:rPr>
      </w:pPr>
      <m:oMath>
        <m:r>
          <w:rPr>
            <w:sz w:val="28"/>
            <w:szCs w:val="28"/>
          </w:rPr>
          <m:t xml:space="preserve">1.15</m:t>
        </m:r>
      </m:oMath>
      <w:r w:rsidDel="00000000" w:rsidR="00000000" w:rsidRPr="00000000">
        <w:rPr>
          <w:rtl w:val="0"/>
        </w:rPr>
      </w:r>
    </w:p>
    <w:p w:rsidR="00000000" w:rsidDel="00000000" w:rsidP="00000000" w:rsidRDefault="00000000" w:rsidRPr="00000000" w14:paraId="0000006B">
      <w:pPr>
        <w:jc w:val="center"/>
        <w:rPr>
          <w:sz w:val="28"/>
          <w:szCs w:val="28"/>
        </w:rPr>
      </w:pPr>
      <w:r w:rsidDel="00000000" w:rsidR="00000000" w:rsidRPr="00000000">
        <w:rPr>
          <w:rtl w:val="0"/>
        </w:rPr>
      </w:r>
    </w:p>
    <w:p w:rsidR="00000000" w:rsidDel="00000000" w:rsidP="00000000" w:rsidRDefault="00000000" w:rsidRPr="00000000" w14:paraId="0000006C">
      <w:pPr>
        <w:numPr>
          <w:ilvl w:val="0"/>
          <w:numId w:val="6"/>
        </w:numPr>
        <w:ind w:left="720" w:hanging="360"/>
        <w:rPr>
          <w:sz w:val="28"/>
          <w:szCs w:val="28"/>
        </w:rPr>
      </w:pPr>
      <w:r w:rsidDel="00000000" w:rsidR="00000000" w:rsidRPr="00000000">
        <w:rPr>
          <w:b w:val="1"/>
          <w:sz w:val="24"/>
          <w:szCs w:val="24"/>
          <w:rtl w:val="0"/>
        </w:rPr>
        <w:t xml:space="preserve">N</w:t>
      </w:r>
      <w:r w:rsidDel="00000000" w:rsidR="00000000" w:rsidRPr="00000000">
        <w:rPr>
          <w:b w:val="1"/>
          <w:sz w:val="24"/>
          <w:szCs w:val="24"/>
          <w:rtl w:val="0"/>
        </w:rPr>
        <w:t xml:space="preserve">ombre de followers &lt; 100</w:t>
      </w:r>
      <w:r w:rsidDel="00000000" w:rsidR="00000000" w:rsidRPr="00000000">
        <w:rPr>
          <w:sz w:val="24"/>
          <w:szCs w:val="24"/>
          <w:rtl w:val="0"/>
        </w:rPr>
        <w:t xml:space="preserve"> :</w:t>
      </w:r>
      <w:r w:rsidDel="00000000" w:rsidR="00000000" w:rsidRPr="00000000">
        <w:rPr>
          <w:sz w:val="24"/>
          <w:szCs w:val="24"/>
          <w:rtl w:val="0"/>
        </w:rPr>
        <w:t xml:space="preserve"> modification du coefficient de taux d’engagement (passe de 10 à 5) et division globale par 23.</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e8qli3d54gyp" w:id="4"/>
      <w:bookmarkEnd w:id="4"/>
      <w:r w:rsidDel="00000000" w:rsidR="00000000" w:rsidRPr="00000000">
        <w:rPr>
          <w:b w:val="1"/>
          <w:rtl w:val="0"/>
        </w:rPr>
        <w:t xml:space="preserve">Description des critères de notation Facebook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u w:val="single"/>
          <w:rtl w:val="0"/>
        </w:rPr>
        <w:t xml:space="preserve">Taux d’engagement</w:t>
      </w:r>
      <w:r w:rsidDel="00000000" w:rsidR="00000000" w:rsidRPr="00000000">
        <w:rPr>
          <w:rtl w:val="0"/>
        </w:rPr>
        <w:t xml:space="preserve"> : on souhaite calculer l'intérêt de la communauté pour les posts de la collectivité, cela comprend le nombre de réactions (like, smiley …), le nombre de partage et le nombre de commentaire, que l’on compare au nombre de followers global. On compare le résultat d’une collectivité au plus grand résultat observé parmis les collectivités sur une période donnée afin d’en dégager un indicateur compris entre 1 et 100.</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u w:val="single"/>
          <w:rtl w:val="0"/>
        </w:rPr>
        <w:t xml:space="preserve">Portée </w:t>
      </w:r>
      <w:r w:rsidDel="00000000" w:rsidR="00000000" w:rsidRPr="00000000">
        <w:rPr>
          <w:rtl w:val="0"/>
        </w:rPr>
        <w:t xml:space="preserve">: on compare simplement le nombre de followers à la population totale de la ville / collectivité afin d’en dégager un indicateur d’impact de la collectivité.</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u w:val="single"/>
          <w:rtl w:val="0"/>
        </w:rPr>
        <w:t xml:space="preserve">Fréquence de publication</w:t>
      </w:r>
      <w:r w:rsidDel="00000000" w:rsidR="00000000" w:rsidRPr="00000000">
        <w:rPr>
          <w:rtl w:val="0"/>
        </w:rPr>
        <w:t xml:space="preserve"> : comme son nom l’indique, on cherche à calculer la fréquence de publication d’une collectivité. Comme pour le taux d’engagement, on le compare à la plus grande fréquence observée parmis les collectivités sur une période donnée afin d’en dégager un indicateur compris entre 0 et 100.</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u w:val="single"/>
          <w:rtl w:val="0"/>
        </w:rPr>
        <w:t xml:space="preserve">Ecart-type des publications</w:t>
      </w:r>
      <w:r w:rsidDel="00000000" w:rsidR="00000000" w:rsidRPr="00000000">
        <w:rPr>
          <w:rtl w:val="0"/>
        </w:rPr>
        <w:t xml:space="preserve"> : on calcule ici l’écart moyen entre les publications d’une collectivité que l’on compare au plus grand écart type observé. Cet indicateur sert à “pénaliser” les collectivités qui ne publie pas régulièrement et qui aurait une fréquence de publication cependant élevée. On pénalise donc les collectivités qui publierais beaucoup sur une même période mais pas régulièrement.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u w:val="single"/>
          <w:rtl w:val="0"/>
        </w:rPr>
        <w:t xml:space="preserve">Diversité des publications</w:t>
      </w:r>
      <w:r w:rsidDel="00000000" w:rsidR="00000000" w:rsidRPr="00000000">
        <w:rPr>
          <w:rtl w:val="0"/>
        </w:rPr>
        <w:t xml:space="preserve"> : On calcul un taux idéal pour chaque type de publication, et on calcul l’écart, pour chaque type, avec le taux idéal afin de vérifier simplement si chaque collectivité diversifi ou non ses publications.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b w:val="1"/>
        </w:rPr>
      </w:pPr>
      <w:bookmarkStart w:colFirst="0" w:colLast="0" w:name="_9386x6rq28ej" w:id="5"/>
      <w:bookmarkEnd w:id="5"/>
      <w:r w:rsidDel="00000000" w:rsidR="00000000" w:rsidRPr="00000000">
        <w:rPr>
          <w:b w:val="1"/>
          <w:rtl w:val="0"/>
        </w:rPr>
        <w:t xml:space="preserve">Liste des critères Facebook à scraper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0"/>
        </w:numPr>
        <w:ind w:left="720" w:hanging="360"/>
        <w:rPr/>
      </w:pPr>
      <w:r w:rsidDel="00000000" w:rsidR="00000000" w:rsidRPr="00000000">
        <w:rPr>
          <w:u w:val="single"/>
          <w:rtl w:val="0"/>
        </w:rPr>
        <w:t xml:space="preserve">Posts :</w:t>
      </w:r>
    </w:p>
    <w:p w:rsidR="00000000" w:rsidDel="00000000" w:rsidP="00000000" w:rsidRDefault="00000000" w:rsidRPr="00000000" w14:paraId="0000007D">
      <w:pPr>
        <w:numPr>
          <w:ilvl w:val="1"/>
          <w:numId w:val="10"/>
        </w:numPr>
        <w:ind w:left="1440" w:hanging="360"/>
      </w:pPr>
      <w:r w:rsidDel="00000000" w:rsidR="00000000" w:rsidRPr="00000000">
        <w:rPr>
          <w:rtl w:val="0"/>
        </w:rPr>
        <w:t xml:space="preserve">Nombre de likes</w:t>
      </w:r>
    </w:p>
    <w:p w:rsidR="00000000" w:rsidDel="00000000" w:rsidP="00000000" w:rsidRDefault="00000000" w:rsidRPr="00000000" w14:paraId="0000007E">
      <w:pPr>
        <w:numPr>
          <w:ilvl w:val="1"/>
          <w:numId w:val="10"/>
        </w:numPr>
        <w:ind w:left="1440" w:hanging="360"/>
      </w:pPr>
      <w:r w:rsidDel="00000000" w:rsidR="00000000" w:rsidRPr="00000000">
        <w:rPr>
          <w:rtl w:val="0"/>
        </w:rPr>
        <w:t xml:space="preserve">Nombre de commentaires</w:t>
      </w:r>
    </w:p>
    <w:p w:rsidR="00000000" w:rsidDel="00000000" w:rsidP="00000000" w:rsidRDefault="00000000" w:rsidRPr="00000000" w14:paraId="0000007F">
      <w:pPr>
        <w:numPr>
          <w:ilvl w:val="1"/>
          <w:numId w:val="10"/>
        </w:numPr>
        <w:ind w:left="1440" w:hanging="360"/>
      </w:pPr>
      <w:r w:rsidDel="00000000" w:rsidR="00000000" w:rsidRPr="00000000">
        <w:rPr>
          <w:rtl w:val="0"/>
        </w:rPr>
        <w:t xml:space="preserve">Nombre de reactions (love, whahouu, triste …)</w:t>
      </w:r>
    </w:p>
    <w:p w:rsidR="00000000" w:rsidDel="00000000" w:rsidP="00000000" w:rsidRDefault="00000000" w:rsidRPr="00000000" w14:paraId="00000080">
      <w:pPr>
        <w:numPr>
          <w:ilvl w:val="1"/>
          <w:numId w:val="10"/>
        </w:numPr>
        <w:ind w:left="1440" w:hanging="360"/>
      </w:pPr>
      <w:r w:rsidDel="00000000" w:rsidR="00000000" w:rsidRPr="00000000">
        <w:rPr>
          <w:rtl w:val="0"/>
        </w:rPr>
        <w:t xml:space="preserve">Nombre de partages</w:t>
      </w:r>
    </w:p>
    <w:p w:rsidR="00000000" w:rsidDel="00000000" w:rsidP="00000000" w:rsidRDefault="00000000" w:rsidRPr="00000000" w14:paraId="00000081">
      <w:pPr>
        <w:numPr>
          <w:ilvl w:val="1"/>
          <w:numId w:val="10"/>
        </w:numPr>
        <w:ind w:left="1440" w:hanging="360"/>
        <w:rPr>
          <w:u w:val="none"/>
        </w:rPr>
      </w:pPr>
      <w:r w:rsidDel="00000000" w:rsidR="00000000" w:rsidRPr="00000000">
        <w:rPr>
          <w:rtl w:val="0"/>
        </w:rPr>
        <w:t xml:space="preserve">Date de publication</w:t>
      </w:r>
    </w:p>
    <w:p w:rsidR="00000000" w:rsidDel="00000000" w:rsidP="00000000" w:rsidRDefault="00000000" w:rsidRPr="00000000" w14:paraId="00000082">
      <w:pPr>
        <w:numPr>
          <w:ilvl w:val="1"/>
          <w:numId w:val="10"/>
        </w:numPr>
        <w:ind w:left="1440" w:hanging="360"/>
        <w:rPr>
          <w:u w:val="none"/>
        </w:rPr>
      </w:pPr>
      <w:r w:rsidDel="00000000" w:rsidR="00000000" w:rsidRPr="00000000">
        <w:rPr>
          <w:rtl w:val="0"/>
        </w:rPr>
        <w:t xml:space="preserve">Type de post (article, photo, album, vidéo …)</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Contenu de la publication</w:t>
      </w:r>
    </w:p>
    <w:p w:rsidR="00000000" w:rsidDel="00000000" w:rsidP="00000000" w:rsidRDefault="00000000" w:rsidRPr="00000000" w14:paraId="00000084">
      <w:pPr>
        <w:numPr>
          <w:ilvl w:val="1"/>
          <w:numId w:val="10"/>
        </w:numPr>
        <w:ind w:left="1440" w:hanging="360"/>
        <w:rPr>
          <w:u w:val="none"/>
        </w:rPr>
      </w:pPr>
      <w:r w:rsidDel="00000000" w:rsidR="00000000" w:rsidRPr="00000000">
        <w:rPr>
          <w:rtl w:val="0"/>
        </w:rPr>
        <w:t xml:space="preserve">Liens associés à la publication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numPr>
          <w:ilvl w:val="0"/>
          <w:numId w:val="11"/>
        </w:numPr>
        <w:ind w:left="720" w:hanging="360"/>
        <w:rPr/>
      </w:pPr>
      <w:r w:rsidDel="00000000" w:rsidR="00000000" w:rsidRPr="00000000">
        <w:rPr>
          <w:u w:val="single"/>
          <w:rtl w:val="0"/>
        </w:rPr>
        <w:t xml:space="preserve">Compte :</w:t>
      </w:r>
    </w:p>
    <w:p w:rsidR="00000000" w:rsidDel="00000000" w:rsidP="00000000" w:rsidRDefault="00000000" w:rsidRPr="00000000" w14:paraId="00000087">
      <w:pPr>
        <w:numPr>
          <w:ilvl w:val="1"/>
          <w:numId w:val="11"/>
        </w:numPr>
        <w:ind w:left="1440" w:hanging="360"/>
        <w:rPr>
          <w:u w:val="none"/>
        </w:rPr>
      </w:pPr>
      <w:r w:rsidDel="00000000" w:rsidR="00000000" w:rsidRPr="00000000">
        <w:rPr>
          <w:rtl w:val="0"/>
        </w:rPr>
        <w:t xml:space="preserve">Nombre de follow</w:t>
      </w:r>
    </w:p>
    <w:p w:rsidR="00000000" w:rsidDel="00000000" w:rsidP="00000000" w:rsidRDefault="00000000" w:rsidRPr="00000000" w14:paraId="00000088">
      <w:pPr>
        <w:numPr>
          <w:ilvl w:val="1"/>
          <w:numId w:val="11"/>
        </w:numPr>
        <w:ind w:left="1440" w:hanging="360"/>
        <w:rPr>
          <w:u w:val="none"/>
        </w:rPr>
      </w:pPr>
      <w:r w:rsidDel="00000000" w:rsidR="00000000" w:rsidRPr="00000000">
        <w:rPr>
          <w:rtl w:val="0"/>
        </w:rPr>
        <w:t xml:space="preserve">Nom de la page</w:t>
      </w:r>
    </w:p>
    <w:p w:rsidR="00000000" w:rsidDel="00000000" w:rsidP="00000000" w:rsidRDefault="00000000" w:rsidRPr="00000000" w14:paraId="00000089">
      <w:pPr>
        <w:numPr>
          <w:ilvl w:val="1"/>
          <w:numId w:val="11"/>
        </w:numPr>
        <w:ind w:left="1440" w:hanging="360"/>
        <w:rPr>
          <w:u w:val="none"/>
        </w:rPr>
      </w:pPr>
      <w:r w:rsidDel="00000000" w:rsidR="00000000" w:rsidRPr="00000000">
        <w:rPr>
          <w:rtl w:val="0"/>
        </w:rPr>
        <w:t xml:space="preserve">Nombre de like</w:t>
      </w:r>
      <w:r w:rsidDel="00000000" w:rsidR="00000000" w:rsidRPr="00000000">
        <w:rPr>
          <w:rtl w:val="0"/>
        </w:rPr>
      </w:r>
    </w:p>
    <w:p w:rsidR="00000000" w:rsidDel="00000000" w:rsidP="00000000" w:rsidRDefault="00000000" w:rsidRPr="00000000" w14:paraId="0000008A">
      <w:pPr>
        <w:pStyle w:val="Heading1"/>
        <w:rPr>
          <w:b w:val="1"/>
          <w:u w:val="single"/>
        </w:rPr>
      </w:pPr>
      <w:bookmarkStart w:colFirst="0" w:colLast="0" w:name="_cz1wdaygc3ew" w:id="6"/>
      <w:bookmarkEnd w:id="6"/>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b w:val="1"/>
          <w:u w:val="single"/>
        </w:rPr>
      </w:pPr>
      <w:bookmarkStart w:colFirst="0" w:colLast="0" w:name="_ar39597gk2a8" w:id="7"/>
      <w:bookmarkEnd w:id="7"/>
      <w:r w:rsidDel="00000000" w:rsidR="00000000" w:rsidRPr="00000000">
        <w:rPr>
          <w:b w:val="1"/>
          <w:u w:val="single"/>
          <w:rtl w:val="0"/>
        </w:rPr>
        <w:t xml:space="preserve">Eléments de calcul Twitter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444444"/>
          <w:sz w:val="21"/>
          <w:szCs w:val="21"/>
          <w:rtl w:val="0"/>
        </w:rPr>
        <w:t xml:space="preserve">★★★★ </w:t>
      </w:r>
      <w:r w:rsidDel="00000000" w:rsidR="00000000" w:rsidRPr="00000000">
        <w:rPr>
          <w:rtl w:val="0"/>
        </w:rPr>
        <w:t xml:space="preserve">La portée reste un  incontournable pour le calcul des performances : note de 0 à 100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444444"/>
          <w:sz w:val="21"/>
          <w:szCs w:val="21"/>
          <w:rtl w:val="0"/>
        </w:rPr>
        <w:t xml:space="preserve">★★★★★ </w:t>
      </w:r>
      <w:r w:rsidDel="00000000" w:rsidR="00000000" w:rsidRPr="00000000">
        <w:rPr>
          <w:rtl w:val="0"/>
        </w:rPr>
        <w:t xml:space="preserve">Le taux d’engagement est également à privilégier dans la notation : note de 0 à 100 sur une période donnée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444444"/>
          <w:sz w:val="21"/>
          <w:szCs w:val="21"/>
          <w:rtl w:val="0"/>
        </w:rPr>
        <w:t xml:space="preserve">★★★ </w:t>
      </w:r>
      <w:r w:rsidDel="00000000" w:rsidR="00000000" w:rsidRPr="00000000">
        <w:rPr>
          <w:rtl w:val="0"/>
        </w:rPr>
        <w:t xml:space="preserve">Indicatif d’activité de la page : ratio entre 5 et 7 OU comparaison avec celui qui publi le plus</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nb de tweet moyen par jour + nb de retweet moyen par jour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color w:val="444444"/>
          <w:sz w:val="21"/>
          <w:szCs w:val="21"/>
          <w:rtl w:val="0"/>
        </w:rPr>
        <w:t xml:space="preserve">★★ </w:t>
      </w:r>
      <w:r w:rsidDel="00000000" w:rsidR="00000000" w:rsidRPr="00000000">
        <w:rPr>
          <w:rtl w:val="0"/>
        </w:rPr>
        <w:t xml:space="preserve">Ratio abonnement : ratio idéal entre 1 et 3 ?</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Nb de followers / nb follow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color w:val="444444"/>
          <w:sz w:val="21"/>
          <w:szCs w:val="21"/>
          <w:rtl w:val="0"/>
        </w:rPr>
        <w:t xml:space="preserve">★ </w:t>
      </w:r>
      <w:r w:rsidDel="00000000" w:rsidR="00000000" w:rsidRPr="00000000">
        <w:rPr>
          <w:rtl w:val="0"/>
        </w:rPr>
        <w:t xml:space="preserve">Ratio de tweet / rt : ratio idéal à déterminer à l'échelle de chaque collectivité, au minimum 30% rt = intéressement à sa communauté</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Nb de tweet / nb de retweet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444444"/>
          <w:sz w:val="21"/>
          <w:szCs w:val="21"/>
          <w:rtl w:val="0"/>
        </w:rPr>
        <w:t xml:space="preserve">★★ </w:t>
      </w:r>
      <w:r w:rsidDel="00000000" w:rsidR="00000000" w:rsidRPr="00000000">
        <w:rPr>
          <w:rtl w:val="0"/>
        </w:rPr>
        <w:t xml:space="preserve">Durée moyenne entre 2 tweets / rt : révélateur de l’activité du compte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color w:val="444444"/>
          <w:sz w:val="21"/>
          <w:szCs w:val="21"/>
          <w:rtl w:val="0"/>
        </w:rPr>
        <w:t xml:space="preserve">★ </w:t>
      </w:r>
      <w:r w:rsidDel="00000000" w:rsidR="00000000" w:rsidRPr="00000000">
        <w:rPr>
          <w:rtl w:val="0"/>
        </w:rPr>
        <w:t xml:space="preserve">Il peut être intéressant d’appliquer un bonus aux collectivités ayant un compte certifié</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Change w:author="Franck Confino" w:id="0" w:date="2019-11-14T23:35:41Z">
            <w:rPr>
              <w:b w:val="1"/>
            </w:rPr>
          </w:rPrChange>
        </w:rPr>
      </w:pPr>
      <w:r w:rsidDel="00000000" w:rsidR="00000000" w:rsidRPr="00000000">
        <w:rPr>
          <w:color w:val="444444"/>
          <w:sz w:val="21"/>
          <w:szCs w:val="21"/>
          <w:rtl w:val="0"/>
        </w:rPr>
        <w:t xml:space="preserve">★ </w:t>
      </w:r>
      <w:r w:rsidDel="00000000" w:rsidR="00000000" w:rsidRPr="00000000">
        <w:rPr>
          <w:rtl w:val="0"/>
        </w:rPr>
        <w:t xml:space="preserve">A l’image de Facebook, il semble important, sous forme de “bonus”, de valoriser les collectivités qui varient les types de tweets et retweet.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color w:val="444444"/>
          <w:sz w:val="21"/>
          <w:szCs w:val="21"/>
          <w:rtl w:val="0"/>
        </w:rPr>
        <w:t xml:space="preserve">★ </w:t>
      </w:r>
      <w:r w:rsidDel="00000000" w:rsidR="00000000" w:rsidRPr="00000000">
        <w:rPr>
          <w:rtl w:val="0"/>
        </w:rPr>
        <w:t xml:space="preserve">A l’image de Facebook, comparer le nombre de retweet moyen sur les tweets au nombre de followers. On peut également comparer le nombre de commentaires et de like au nombre de followers, le tout afin d’avoir un indicateur mesurant l’impact de la collectivité sur sa communauté. </w:t>
      </w:r>
      <w:r w:rsidDel="00000000" w:rsidR="00000000" w:rsidRPr="00000000">
        <w:rPr>
          <w:b w:val="1"/>
          <w:rtl w:val="0"/>
        </w:rPr>
        <w:t xml:space="preserve">Similaire au taux d’engagement ?</w:t>
      </w:r>
      <w:r w:rsidDel="00000000" w:rsidR="00000000" w:rsidRPr="00000000">
        <w:rPr>
          <w:rtl w:val="0"/>
        </w:rPr>
      </w:r>
    </w:p>
    <w:p w:rsidR="00000000" w:rsidDel="00000000" w:rsidP="00000000" w:rsidRDefault="00000000" w:rsidRPr="00000000" w14:paraId="000000A1">
      <w:pPr>
        <w:rPr>
          <w:ins w:author="Franck Confino" w:id="1" w:date="2019-11-14T23:36:30Z"/>
        </w:rPr>
      </w:pPr>
      <w:ins w:author="Franck Confino" w:id="1" w:date="2019-11-14T23:36:30Z">
        <w:commentRangeStart w:id="0"/>
        <w:r w:rsidDel="00000000" w:rsidR="00000000" w:rsidRPr="00000000">
          <w:rPr>
            <w:rtl w:val="0"/>
          </w:rPr>
          <w:t xml:space="preserve">Pas compris. Ce serait quoi la formule ?</w:t>
        </w:r>
      </w:ins>
    </w:p>
    <w:p w:rsidR="00000000" w:rsidDel="00000000" w:rsidP="00000000" w:rsidRDefault="00000000" w:rsidRPr="00000000" w14:paraId="000000A2">
      <w:pPr>
        <w:rPr>
          <w:ins w:author="Franck Confino" w:id="1" w:date="2019-11-14T23:36:30Z"/>
        </w:rPr>
      </w:pPr>
      <w:ins w:author="Franck Confino" w:id="1" w:date="2019-11-14T23:36:30Z">
        <w:r w:rsidDel="00000000" w:rsidR="00000000" w:rsidRPr="00000000">
          <w:rPr>
            <w:rtl w:val="0"/>
          </w:rPr>
        </w:r>
      </w:ins>
    </w:p>
    <w:p w:rsidR="00000000" w:rsidDel="00000000" w:rsidP="00000000" w:rsidRDefault="00000000" w:rsidRPr="00000000" w14:paraId="000000A3">
      <w:pPr>
        <w:rPr>
          <w:highlight w:val="yellow"/>
          <w:rPrChange w:author="Franck Confino" w:id="2" w:date="2019-11-14T23:36:30Z">
            <w:rPr/>
          </w:rPrChang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4">
      <w:pPr>
        <w:rPr>
          <w:b w:val="1"/>
          <w:color w:val="980000"/>
        </w:rPr>
      </w:pPr>
      <w:r w:rsidDel="00000000" w:rsidR="00000000" w:rsidRPr="00000000">
        <w:rPr>
          <w:b w:val="1"/>
          <w:color w:val="cc0000"/>
          <w:sz w:val="28"/>
          <w:szCs w:val="28"/>
          <w:rtl w:val="0"/>
        </w:rPr>
        <w:t xml:space="preserve">× </w:t>
      </w:r>
      <w:r w:rsidDel="00000000" w:rsidR="00000000" w:rsidRPr="00000000">
        <w:rPr>
          <w:color w:val="980000"/>
          <w:rtl w:val="0"/>
        </w:rPr>
        <w:t xml:space="preserve">Analyser le nombre de followers par rapport aux autres collectivités semble amener à un critère “punitif” pour les petites collectivités, même si celle-ci sont actives à leur échelle, </w:t>
      </w:r>
      <w:r w:rsidDel="00000000" w:rsidR="00000000" w:rsidRPr="00000000">
        <w:rPr>
          <w:b w:val="1"/>
          <w:color w:val="980000"/>
          <w:rtl w:val="0"/>
        </w:rPr>
        <w:t xml:space="preserve">à discuter.</w:t>
      </w:r>
    </w:p>
    <w:p w:rsidR="00000000" w:rsidDel="00000000" w:rsidP="00000000" w:rsidRDefault="00000000" w:rsidRPr="00000000" w14:paraId="000000A5">
      <w:pPr>
        <w:rPr>
          <w:rPrChange w:author="Franck Confino" w:id="4" w:date="2019-11-14T23:40:27Z">
            <w:rPr/>
          </w:rPrChange>
        </w:rPr>
      </w:pPr>
      <w:ins w:author="Franck Confino" w:id="3" w:date="2019-11-14T23:37:22Z">
        <w:commentRangeStart w:id="1"/>
        <w:r w:rsidDel="00000000" w:rsidR="00000000" w:rsidRPr="00000000">
          <w:rPr>
            <w:b w:val="1"/>
            <w:color w:val="980000"/>
            <w:highlight w:val="yellow"/>
            <w:rtl w:val="0"/>
            <w:rPrChange w:author="Franck Confino" w:id="4" w:date="2019-11-14T23:40:27Z">
              <w:rPr>
                <w:b w:val="1"/>
                <w:color w:val="980000"/>
              </w:rPr>
            </w:rPrChange>
          </w:rPr>
          <w:t xml:space="preserve">Oui mais non, je pense qu’il faut le maintenir parce qu’avoir un PETIT nombre de followers les favorise nettement sur le KPI principal qui est le taux d’engagement. Parfois trop même je trouve sur notre formule Instagram. Et même si l’outil propose un classement général nous avons décidé de ne plus relayer que ceux par catégories (petites villes, villes moyennes etc.)</w:t>
        </w:r>
      </w:ins>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2"/>
        <w:tblW w:w="1093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10"/>
        <w:gridCol w:w="930"/>
        <w:gridCol w:w="7275"/>
        <w:tblGridChange w:id="0">
          <w:tblGrid>
            <w:gridCol w:w="1920"/>
            <w:gridCol w:w="810"/>
            <w:gridCol w:w="930"/>
            <w:gridCol w:w="727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Formule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𝟙 Taux d’engagement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8"/>
                <w:szCs w:val="28"/>
              </w:rPr>
            </w:pPr>
            <m:oMath>
              <m:f>
                <m:fPr>
                  <m:ctrlPr>
                    <w:rPr>
                      <w:sz w:val="28"/>
                      <w:szCs w:val="28"/>
                    </w:rPr>
                  </m:ctrlPr>
                </m:fPr>
                <m:num>
                  <m:f>
                    <m:fPr>
                      <m:ctrlPr>
                        <w:rPr>
                          <w:sz w:val="28"/>
                          <w:szCs w:val="28"/>
                        </w:rPr>
                      </m:ctrlPr>
                    </m:fPr>
                    <m:num>
                      <m:f>
                        <m:fPr>
                          <m:ctrlPr>
                            <w:rPr>
                              <w:sz w:val="28"/>
                              <w:szCs w:val="28"/>
                            </w:rPr>
                          </m:ctrlPr>
                        </m:fPr>
                        <m:num>
                          <m:nary>
                            <m:naryPr>
                              <m:chr m:val="∑"/>
                            </m:naryPr>
                            <m:sub/>
                            <m:sup/>
                          </m:nary>
                          <m:r>
                            <w:rPr>
                              <w:sz w:val="28"/>
                              <w:szCs w:val="28"/>
                            </w:rPr>
                            <m:t xml:space="preserve">Nombre de commentaires + </m:t>
                          </m:r>
                          <m:nary>
                            <m:naryPr>
                              <m:chr m:val="∑"/>
                              <m:ctrlPr>
                                <w:rPr>
                                  <w:sz w:val="28"/>
                                  <w:szCs w:val="28"/>
                                </w:rPr>
                              </m:ctrlPr>
                            </m:naryPr>
                            <m:sub/>
                            <m:sup/>
                          </m:nary>
                          <m:r>
                            <w:rPr>
                              <w:sz w:val="28"/>
                              <w:szCs w:val="28"/>
                            </w:rPr>
                            <m:t xml:space="preserve">nombre de retweet+ </m:t>
                          </m:r>
                          <m:nary>
                            <m:naryPr>
                              <m:chr m:val="∑"/>
                              <m:ctrlPr>
                                <w:rPr>
                                  <w:sz w:val="28"/>
                                  <w:szCs w:val="28"/>
                                </w:rPr>
                              </m:ctrlPr>
                            </m:naryPr>
                            <m:sub/>
                            <m:sup/>
                          </m:nary>
                          <m:r>
                            <w:rPr>
                              <w:sz w:val="28"/>
                              <w:szCs w:val="28"/>
                            </w:rPr>
                            <m:t xml:space="preserve">nombre de likes</m:t>
                          </m:r>
                        </m:num>
                        <m:den>
                          <m:r>
                            <w:rPr>
                              <w:sz w:val="28"/>
                              <w:szCs w:val="28"/>
                            </w:rPr>
                            <m:t xml:space="preserve">Nombre de followers</m:t>
                          </m:r>
                        </m:den>
                      </m:f>
                    </m:num>
                    <m:den>
                      <m:r>
                        <w:rPr>
                          <w:sz w:val="28"/>
                          <w:szCs w:val="28"/>
                        </w:rPr>
                        <m:t xml:space="preserve">Ttotal de tweets observés</m:t>
                      </m:r>
                    </m:den>
                  </m:f>
                </m:num>
                <m:den>
                  <m:r>
                    <w:rPr>
                      <w:sz w:val="28"/>
                      <w:szCs w:val="28"/>
                    </w:rPr>
                    <m:t xml:space="preserve">Plus grand taux d'engagement observé parmis les coléctivités</m:t>
                  </m:r>
                </m:den>
              </m:f>
              <m:r>
                <w:rPr>
                  <w:sz w:val="28"/>
                  <w:szCs w:val="28"/>
                </w:rPr>
                <m:t>×</m:t>
              </m:r>
              <m:r>
                <w:rPr>
                  <w:sz w:val="28"/>
                  <w:szCs w:val="28"/>
                </w:rPr>
                <m:t xml:space="preserve">100</m:t>
              </m:r>
            </m:oMath>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𝟚 Portée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8"/>
                <w:szCs w:val="28"/>
              </w:rPr>
            </w:pPr>
            <m:oMath>
              <m:f>
                <m:fPr>
                  <m:ctrlPr>
                    <w:rPr>
                      <w:sz w:val="28"/>
                      <w:szCs w:val="28"/>
                    </w:rPr>
                  </m:ctrlPr>
                </m:fPr>
                <m:num>
                  <m:f>
                    <m:fPr>
                      <m:ctrlPr>
                        <w:rPr>
                          <w:sz w:val="28"/>
                          <w:szCs w:val="28"/>
                        </w:rPr>
                      </m:ctrlPr>
                    </m:fPr>
                    <m:num>
                      <m:r>
                        <w:rPr>
                          <w:sz w:val="28"/>
                          <w:szCs w:val="28"/>
                        </w:rPr>
                        <m:t xml:space="preserve">Nombre de followers</m:t>
                      </m:r>
                    </m:num>
                    <m:den>
                      <m:r>
                        <w:rPr>
                          <w:sz w:val="28"/>
                          <w:szCs w:val="28"/>
                        </w:rPr>
                        <m:t xml:space="preserve">Population</m:t>
                      </m:r>
                    </m:den>
                  </m:f>
                </m:num>
                <m:den>
                  <m:r>
                    <w:rPr>
                      <w:sz w:val="28"/>
                      <w:szCs w:val="28"/>
                    </w:rPr>
                    <m:t xml:space="preserve">Portée la plus grande observées parmis les colléctivités</m:t>
                  </m:r>
                </m:den>
              </m:f>
              <m:r>
                <w:rPr>
                  <w:sz w:val="28"/>
                  <w:szCs w:val="28"/>
                </w:rPr>
                <m:t>×</m:t>
              </m:r>
              <m:r>
                <w:rPr>
                  <w:sz w:val="28"/>
                  <w:szCs w:val="28"/>
                </w:rPr>
                <m:t xml:space="preserve">100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𝟛 Indice de fréquence de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color w:val="980000"/>
                <w:sz w:val="20"/>
                <w:szCs w:val="20"/>
              </w:rPr>
            </w:pPr>
            <w:r w:rsidDel="00000000" w:rsidR="00000000" w:rsidRPr="00000000">
              <w:rPr>
                <w:b w:val="1"/>
                <w:color w:val="980000"/>
                <w:sz w:val="20"/>
                <w:szCs w:val="20"/>
                <w:rtl w:val="0"/>
              </w:rPr>
              <w:t xml:space="preserve">Version “comparaison entre les collectivités”</w:t>
            </w:r>
          </w:p>
          <w:p w:rsidR="00000000" w:rsidDel="00000000" w:rsidP="00000000" w:rsidRDefault="00000000" w:rsidRPr="00000000" w14:paraId="000000B8">
            <w:pPr>
              <w:widowControl w:val="0"/>
              <w:spacing w:line="240" w:lineRule="auto"/>
              <w:jc w:val="center"/>
              <w:rPr>
                <w:sz w:val="24"/>
                <w:szCs w:val="24"/>
              </w:rPr>
            </w:pPr>
            <m:oMath>
              <m:f>
                <m:fPr>
                  <m:ctrlPr>
                    <w:rPr>
                      <w:sz w:val="24"/>
                      <w:szCs w:val="24"/>
                    </w:rPr>
                  </m:ctrlPr>
                </m:fPr>
                <m:num>
                  <m:r>
                    <w:rPr>
                      <w:sz w:val="24"/>
                      <w:szCs w:val="24"/>
                    </w:rPr>
                    <m:t xml:space="preserve">Moyenne du nombre de tweet par jour + Moyenne du nombre de retweet par jour</m:t>
                  </m:r>
                </m:num>
                <m:den>
                  <m:r>
                    <w:rPr>
                      <w:sz w:val="24"/>
                      <w:szCs w:val="24"/>
                    </w:rPr>
                    <m:t xml:space="preserve">Plus grand nombre de tweet par jour + Plus grand nombre de retweet par jour</m:t>
                  </m:r>
                </m:den>
              </m:f>
              <m:r>
                <w:rPr>
                  <w:sz w:val="24"/>
                  <w:szCs w:val="24"/>
                </w:rPr>
                <m:t>×</m:t>
              </m:r>
              <m:r>
                <w:rPr>
                  <w:sz w:val="24"/>
                  <w:szCs w:val="24"/>
                </w:rPr>
                <m:t xml:space="preserve">100</m:t>
              </m:r>
            </m:oMath>
            <w:r w:rsidDel="00000000" w:rsidR="00000000" w:rsidRPr="00000000">
              <w:rPr>
                <w:rtl w:val="0"/>
              </w:rPr>
            </w:r>
          </w:p>
          <w:p w:rsidR="00000000" w:rsidDel="00000000" w:rsidP="00000000" w:rsidRDefault="00000000" w:rsidRPr="00000000" w14:paraId="000000B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jc w:val="center"/>
              <w:rPr>
                <w:b w:val="1"/>
                <w:color w:val="980000"/>
                <w:sz w:val="20"/>
                <w:szCs w:val="20"/>
              </w:rPr>
            </w:pPr>
            <w:r w:rsidDel="00000000" w:rsidR="00000000" w:rsidRPr="00000000">
              <w:rPr>
                <w:b w:val="1"/>
                <w:color w:val="980000"/>
                <w:sz w:val="20"/>
                <w:szCs w:val="20"/>
                <w:rtl w:val="0"/>
              </w:rPr>
              <w:t xml:space="preserve">Version “ratio” idéal entre 5 et 7</w:t>
            </w:r>
          </w:p>
          <w:p w:rsidR="00000000" w:rsidDel="00000000" w:rsidP="00000000" w:rsidRDefault="00000000" w:rsidRPr="00000000" w14:paraId="000000BB">
            <w:pPr>
              <w:widowControl w:val="0"/>
              <w:spacing w:line="240" w:lineRule="auto"/>
              <w:jc w:val="center"/>
              <w:rPr>
                <w:sz w:val="20"/>
                <w:szCs w:val="20"/>
              </w:rPr>
            </w:pPr>
            <m:oMath>
              <m:r>
                <w:rPr>
                  <w:sz w:val="20"/>
                  <w:szCs w:val="20"/>
                </w:rPr>
                <m:t xml:space="preserve">Ratio : Nombre moyen de tweet par jour + Nombre moyen de retweet par jour</m:t>
              </m:r>
            </m:oMath>
            <w:r w:rsidDel="00000000" w:rsidR="00000000" w:rsidRPr="00000000">
              <w:rPr>
                <w:rtl w:val="0"/>
              </w:rPr>
            </w:r>
          </w:p>
          <w:p w:rsidR="00000000" w:rsidDel="00000000" w:rsidP="00000000" w:rsidRDefault="00000000" w:rsidRPr="00000000" w14:paraId="000000BC">
            <w:pPr>
              <w:widowControl w:val="0"/>
              <w:spacing w:line="240" w:lineRule="auto"/>
              <w:jc w:val="center"/>
              <w:rPr>
                <w:sz w:val="20"/>
                <w:szCs w:val="20"/>
              </w:rPr>
            </w:pPr>
            <m:oMath>
              <m:r>
                <w:rPr>
                  <w:sz w:val="20"/>
                  <w:szCs w:val="20"/>
                </w:rPr>
                <m:t xml:space="preserve">Si ratio &lt;5 : ratio *</m:t>
              </m:r>
              <m:f>
                <m:fPr>
                  <m:ctrlPr>
                    <w:rPr>
                      <w:sz w:val="20"/>
                      <w:szCs w:val="20"/>
                    </w:rPr>
                  </m:ctrlPr>
                </m:fPr>
                <m:num>
                  <m:r>
                    <w:rPr>
                      <w:sz w:val="20"/>
                      <w:szCs w:val="20"/>
                    </w:rPr>
                    <m:t xml:space="preserve">100</m:t>
                  </m:r>
                </m:num>
                <m:den>
                  <m:r>
                    <w:rPr>
                      <w:sz w:val="20"/>
                      <w:szCs w:val="20"/>
                    </w:rPr>
                    <m:t xml:space="preserve">5</m:t>
                  </m:r>
                </m:den>
              </m:f>
            </m:oMath>
            <w:r w:rsidDel="00000000" w:rsidR="00000000" w:rsidRPr="00000000">
              <w:rPr>
                <w:rtl w:val="0"/>
              </w:rPr>
            </w:r>
          </w:p>
          <w:p w:rsidR="00000000" w:rsidDel="00000000" w:rsidP="00000000" w:rsidRDefault="00000000" w:rsidRPr="00000000" w14:paraId="000000BD">
            <w:pPr>
              <w:widowControl w:val="0"/>
              <w:spacing w:line="240" w:lineRule="auto"/>
              <w:jc w:val="center"/>
              <w:rPr>
                <w:sz w:val="24"/>
                <w:szCs w:val="24"/>
              </w:rPr>
            </w:pPr>
            <m:oMath>
              <m:r>
                <w:rPr>
                  <w:sz w:val="24"/>
                  <w:szCs w:val="24"/>
                </w:rPr>
                <m:t xml:space="preserve">Si 5 &lt;= ratio &lt;= 7 : 100</m:t>
              </m:r>
            </m:oMath>
            <w:r w:rsidDel="00000000" w:rsidR="00000000" w:rsidRPr="00000000">
              <w:rPr>
                <w:rtl w:val="0"/>
              </w:rPr>
            </w:r>
          </w:p>
          <w:p w:rsidR="00000000" w:rsidDel="00000000" w:rsidP="00000000" w:rsidRDefault="00000000" w:rsidRPr="00000000" w14:paraId="000000BE">
            <w:pPr>
              <w:widowControl w:val="0"/>
              <w:spacing w:line="240" w:lineRule="auto"/>
              <w:jc w:val="center"/>
              <w:rPr>
                <w:sz w:val="24"/>
                <w:szCs w:val="24"/>
              </w:rPr>
            </w:pPr>
            <m:oMath>
              <m:r>
                <w:rPr>
                  <w:sz w:val="24"/>
                  <w:szCs w:val="24"/>
                </w:rPr>
                <m:t xml:space="preserve">Si ratio &gt;7 : 7*</m:t>
              </m:r>
              <m:f>
                <m:fPr>
                  <m:ctrlPr>
                    <w:rPr>
                      <w:sz w:val="24"/>
                      <w:szCs w:val="24"/>
                    </w:rPr>
                  </m:ctrlPr>
                </m:fPr>
                <m:num>
                  <m:r>
                    <w:rPr>
                      <w:sz w:val="24"/>
                      <w:szCs w:val="24"/>
                    </w:rPr>
                    <m:t xml:space="preserve">100</m:t>
                  </m:r>
                </m:num>
                <m:den>
                  <m:r>
                    <w:rPr>
                      <w:sz w:val="24"/>
                      <w:szCs w:val="24"/>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𝟜 Ratio d’abonnement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b w:val="1"/>
                <w:sz w:val="28"/>
                <w:szCs w:val="28"/>
                <w:u w:val="single"/>
              </w:rPr>
            </w:pPr>
            <m:oMath>
              <m:r>
                <w:rPr>
                  <w:b w:val="1"/>
                  <w:sz w:val="28"/>
                  <w:szCs w:val="28"/>
                  <w:u w:val="single"/>
                </w:rPr>
                <m:t xml:space="preserve">Ratio : </m:t>
              </m:r>
              <m:f>
                <m:fPr>
                  <m:ctrlPr>
                    <w:rPr>
                      <w:b w:val="1"/>
                      <w:sz w:val="28"/>
                      <w:szCs w:val="28"/>
                      <w:u w:val="single"/>
                    </w:rPr>
                  </m:ctrlPr>
                </m:fPr>
                <m:num>
                  <m:r>
                    <w:rPr>
                      <w:b w:val="1"/>
                      <w:sz w:val="28"/>
                      <w:szCs w:val="28"/>
                      <w:u w:val="single"/>
                    </w:rPr>
                    <m:t xml:space="preserve">Nombre de followers</m:t>
                  </m:r>
                </m:num>
                <m:den>
                  <m:r>
                    <w:rPr>
                      <w:b w:val="1"/>
                      <w:sz w:val="28"/>
                      <w:szCs w:val="28"/>
                      <w:u w:val="single"/>
                    </w:rPr>
                    <m:t xml:space="preserve">Nombre de follow</m:t>
                  </m:r>
                </m:den>
              </m:f>
            </m:oMath>
            <w:r w:rsidDel="00000000" w:rsidR="00000000" w:rsidRPr="00000000">
              <w:rPr>
                <w:rtl w:val="0"/>
              </w:rPr>
            </w:r>
          </w:p>
          <w:p w:rsidR="00000000" w:rsidDel="00000000" w:rsidP="00000000" w:rsidRDefault="00000000" w:rsidRPr="00000000" w14:paraId="000000C3">
            <w:pPr>
              <w:jc w:val="center"/>
              <w:rPr>
                <w:sz w:val="24"/>
                <w:szCs w:val="24"/>
              </w:rPr>
            </w:pPr>
            <m:oMath>
              <m:r>
                <w:rPr>
                  <w:sz w:val="24"/>
                  <w:szCs w:val="24"/>
                </w:rPr>
                <m:t xml:space="preserve">Si ratio &lt; 1 :  ratio </m:t>
              </m:r>
              <m:r>
                <w:rPr>
                  <w:sz w:val="24"/>
                  <w:szCs w:val="24"/>
                </w:rPr>
                <m:t>×</m:t>
              </m:r>
              <m:r>
                <w:rPr>
                  <w:sz w:val="24"/>
                  <w:szCs w:val="24"/>
                </w:rPr>
                <m:t xml:space="preserve">100</m:t>
              </m:r>
            </m:oMath>
            <w:r w:rsidDel="00000000" w:rsidR="00000000" w:rsidRPr="00000000">
              <w:rPr>
                <w:rtl w:val="0"/>
              </w:rPr>
            </w:r>
          </w:p>
          <w:p w:rsidR="00000000" w:rsidDel="00000000" w:rsidP="00000000" w:rsidRDefault="00000000" w:rsidRPr="00000000" w14:paraId="000000C4">
            <w:pPr>
              <w:jc w:val="center"/>
              <w:rPr>
                <w:sz w:val="24"/>
                <w:szCs w:val="24"/>
              </w:rPr>
            </w:pPr>
            <m:oMath>
              <m:r>
                <w:rPr>
                  <w:sz w:val="24"/>
                  <w:szCs w:val="24"/>
                </w:rPr>
                <m:t xml:space="preserve">Si 1 &lt;= ratio &lt;= 3 : 100</m:t>
              </m:r>
            </m:oMath>
            <w:r w:rsidDel="00000000" w:rsidR="00000000" w:rsidRPr="00000000">
              <w:rPr>
                <w:rtl w:val="0"/>
              </w:rPr>
            </w:r>
          </w:p>
          <w:p w:rsidR="00000000" w:rsidDel="00000000" w:rsidP="00000000" w:rsidRDefault="00000000" w:rsidRPr="00000000" w14:paraId="000000C5">
            <w:pPr>
              <w:jc w:val="center"/>
              <w:rPr>
                <w:sz w:val="24"/>
                <w:szCs w:val="24"/>
              </w:rPr>
            </w:pPr>
            <m:oMath>
              <m:r>
                <w:rPr>
                  <w:sz w:val="24"/>
                  <w:szCs w:val="24"/>
                </w:rPr>
                <m:t xml:space="preserve">Si ratio &gt;3:3 * </m:t>
              </m:r>
              <m:f>
                <m:fPr>
                  <m:ctrlPr>
                    <w:rPr>
                      <w:sz w:val="24"/>
                      <w:szCs w:val="24"/>
                    </w:rPr>
                  </m:ctrlPr>
                </m:fPr>
                <m:num>
                  <m:r>
                    <w:rPr>
                      <w:sz w:val="24"/>
                      <w:szCs w:val="24"/>
                    </w:rPr>
                    <m:t xml:space="preserve">100</m:t>
                  </m:r>
                </m:num>
                <m:den>
                  <m:r>
                    <w:rPr>
                      <w:sz w:val="24"/>
                      <w:szCs w:val="24"/>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𝟝 Ratio de 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sz w:val="28"/>
                <w:szCs w:val="28"/>
                <w:u w:val="single"/>
              </w:rPr>
            </w:pPr>
            <m:oMath>
              <m:r>
                <w:rPr>
                  <w:b w:val="1"/>
                  <w:sz w:val="28"/>
                  <w:szCs w:val="28"/>
                  <w:u w:val="single"/>
                </w:rPr>
                <m:t xml:space="preserve">Ratio : </m:t>
              </m:r>
              <m:f>
                <m:fPr>
                  <m:ctrlPr>
                    <w:rPr>
                      <w:b w:val="1"/>
                      <w:sz w:val="28"/>
                      <w:szCs w:val="28"/>
                      <w:u w:val="single"/>
                    </w:rPr>
                  </m:ctrlPr>
                </m:fPr>
                <m:num>
                  <m:r>
                    <w:rPr>
                      <w:b w:val="1"/>
                      <w:sz w:val="28"/>
                      <w:szCs w:val="28"/>
                      <w:u w:val="single"/>
                    </w:rPr>
                    <m:t xml:space="preserve">Nombre de tweets</m:t>
                  </m:r>
                </m:num>
                <m:den>
                  <m:r>
                    <w:rPr>
                      <w:b w:val="1"/>
                      <w:sz w:val="28"/>
                      <w:szCs w:val="28"/>
                      <w:u w:val="single"/>
                    </w:rPr>
                    <m:t xml:space="preserve">Nombre de retweets</m:t>
                  </m:r>
                </m:den>
              </m:f>
            </m:oMath>
            <w:r w:rsidDel="00000000" w:rsidR="00000000" w:rsidRPr="00000000">
              <w:rPr>
                <w:rtl w:val="0"/>
              </w:rPr>
            </w:r>
          </w:p>
          <w:p w:rsidR="00000000" w:rsidDel="00000000" w:rsidP="00000000" w:rsidRDefault="00000000" w:rsidRPr="00000000" w14:paraId="000000CA">
            <w:pPr>
              <w:jc w:val="center"/>
              <w:rPr>
                <w:b w:val="1"/>
                <w:sz w:val="24"/>
                <w:szCs w:val="24"/>
                <w:u w:val="single"/>
              </w:rPr>
            </w:pPr>
            <m:oMath>
              <m:r>
                <w:rPr>
                  <w:b w:val="1"/>
                  <w:sz w:val="24"/>
                  <w:szCs w:val="24"/>
                  <w:u w:val="single"/>
                </w:rPr>
                <m:t xml:space="preserve">Si ratio &lt;30 : ratio * </m:t>
              </m:r>
              <m:f>
                <m:fPr>
                  <m:ctrlPr>
                    <w:rPr>
                      <w:b w:val="1"/>
                      <w:sz w:val="24"/>
                      <w:szCs w:val="24"/>
                      <w:u w:val="single"/>
                    </w:rPr>
                  </m:ctrlPr>
                </m:fPr>
                <m:num>
                  <m:r>
                    <w:rPr>
                      <w:b w:val="1"/>
                      <w:sz w:val="24"/>
                      <w:szCs w:val="24"/>
                      <w:u w:val="single"/>
                    </w:rPr>
                    <m:t xml:space="preserve">100</m:t>
                  </m:r>
                </m:num>
                <m:den>
                  <m:r>
                    <w:rPr>
                      <w:b w:val="1"/>
                      <w:sz w:val="24"/>
                      <w:szCs w:val="24"/>
                      <w:u w:val="single"/>
                    </w:rPr>
                    <m:t xml:space="preserve">30</m:t>
                  </m:r>
                </m:den>
              </m:f>
            </m:oMath>
            <w:r w:rsidDel="00000000" w:rsidR="00000000" w:rsidRPr="00000000">
              <w:rPr>
                <w:rtl w:val="0"/>
              </w:rPr>
            </w:r>
          </w:p>
          <w:p w:rsidR="00000000" w:rsidDel="00000000" w:rsidP="00000000" w:rsidRDefault="00000000" w:rsidRPr="00000000" w14:paraId="000000CB">
            <w:pPr>
              <w:jc w:val="center"/>
              <w:rPr>
                <w:b w:val="1"/>
                <w:sz w:val="24"/>
                <w:szCs w:val="24"/>
                <w:u w:val="single"/>
              </w:rPr>
            </w:pPr>
            <m:oMath>
              <m:r>
                <w:rPr>
                  <w:b w:val="1"/>
                  <w:sz w:val="24"/>
                  <w:szCs w:val="24"/>
                  <w:u w:val="single"/>
                </w:rPr>
                <m:t xml:space="preserve">Si ratio = 30 : 100</m:t>
              </m:r>
            </m:oMath>
            <w:r w:rsidDel="00000000" w:rsidR="00000000" w:rsidRPr="00000000">
              <w:rPr>
                <w:rtl w:val="0"/>
              </w:rPr>
            </w:r>
          </w:p>
          <w:p w:rsidR="00000000" w:rsidDel="00000000" w:rsidP="00000000" w:rsidRDefault="00000000" w:rsidRPr="00000000" w14:paraId="000000CC">
            <w:pPr>
              <w:jc w:val="center"/>
              <w:rPr>
                <w:b w:val="1"/>
                <w:sz w:val="24"/>
                <w:szCs w:val="24"/>
                <w:u w:val="single"/>
              </w:rPr>
            </w:pPr>
            <m:oMath/>
            <m:oMath>
              <m:r>
                <w:rPr>
                  <w:b w:val="1"/>
                  <w:sz w:val="24"/>
                  <w:szCs w:val="24"/>
                  <w:u w:val="single"/>
                </w:rPr>
                <m:t xml:space="preserve">Si ratio &gt;30 :30*</m:t>
              </m:r>
              <m:f>
                <m:fPr>
                  <m:ctrlPr>
                    <w:rPr>
                      <w:b w:val="1"/>
                      <w:sz w:val="24"/>
                      <w:szCs w:val="24"/>
                      <w:u w:val="single"/>
                    </w:rPr>
                  </m:ctrlPr>
                </m:fPr>
                <m:num>
                  <m:r>
                    <w:rPr>
                      <w:b w:val="1"/>
                      <w:sz w:val="24"/>
                      <w:szCs w:val="24"/>
                      <w:u w:val="single"/>
                    </w:rPr>
                    <m:t xml:space="preserve">100</m:t>
                  </m:r>
                </m:num>
                <m:den>
                  <m:r>
                    <w:rPr>
                      <w:b w:val="1"/>
                      <w:sz w:val="24"/>
                      <w:szCs w:val="24"/>
                      <w:u w:val="single"/>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𝟞 Ecart-type entre les 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8"/>
                <w:szCs w:val="28"/>
              </w:rPr>
            </w:pPr>
            <m:oMath>
              <m:f>
                <m:fPr>
                  <m:ctrlPr>
                    <w:rPr>
                      <w:b w:val="1"/>
                      <w:sz w:val="28"/>
                      <w:szCs w:val="28"/>
                      <w:u w:val="single"/>
                    </w:rPr>
                  </m:ctrlPr>
                </m:fPr>
                <m:num>
                  <m:rad>
                    <m:radPr>
                      <m:degHide m:val="1"/>
                    </m:radPr>
                    <m:e>
                      <m:f>
                        <m:fPr>
                          <m:ctrlPr>
                            <w:rPr>
                              <w:b w:val="1"/>
                              <w:sz w:val="28"/>
                              <w:szCs w:val="28"/>
                              <w:u w:val="single"/>
                            </w:rPr>
                          </m:ctrlPr>
                        </m:fPr>
                        <m:num>
                          <m:nary>
                            <m:naryPr>
                              <m:chr m:val="∑"/>
                            </m:naryPr>
                            <m:sub/>
                            <m:sup/>
                          </m:nary>
                          <m:r>
                            <w:rPr>
                              <w:b w:val="1"/>
                              <w:sz w:val="28"/>
                              <w:szCs w:val="28"/>
                              <w:u w:val="single"/>
                            </w:rPr>
                            <m:t xml:space="preserve">(ecarts entre les tweets- moyenne des écarts entre les tweets)²</m:t>
                          </m:r>
                        </m:num>
                        <m:den>
                          <m:r>
                            <w:rPr>
                              <w:b w:val="1"/>
                              <w:sz w:val="28"/>
                              <w:szCs w:val="28"/>
                              <w:u w:val="single"/>
                            </w:rPr>
                            <m:t xml:space="preserve">total de tweets observées - 1</m:t>
                          </m:r>
                        </m:den>
                      </m:f>
                    </m:e>
                  </m:rad>
                  <m:r>
                    <w:rPr>
                      <w:b w:val="1"/>
                      <w:sz w:val="28"/>
                      <w:szCs w:val="28"/>
                      <w:u w:val="single"/>
                    </w:rPr>
                    <m:t>×</m:t>
                  </m:r>
                  <m:r>
                    <w:rPr>
                      <w:b w:val="1"/>
                      <w:sz w:val="28"/>
                      <w:szCs w:val="28"/>
                      <w:u w:val="single"/>
                    </w:rPr>
                    <m:t xml:space="preserve">100</m:t>
                  </m:r>
                </m:num>
                <m:den>
                  <m:r>
                    <w:rPr>
                      <w:b w:val="1"/>
                      <w:sz w:val="28"/>
                      <w:szCs w:val="28"/>
                      <w:u w:val="single"/>
                    </w:rPr>
                    <m:t xml:space="preserve">Plus grand ecart-type observé</m:t>
                  </m:r>
                </m:den>
              </m:f>
              <m:r>
                <w:rPr>
                  <w:b w:val="1"/>
                  <w:sz w:val="28"/>
                  <w:szCs w:val="28"/>
                  <w:u w:val="single"/>
                </w:rPr>
                <m:t xml:space="preserve"> </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𝟟 Indicateur de certification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m:oMath>
              <m:r>
                <w:rPr/>
                <m:t xml:space="preserve">Si certifié : 100</m:t>
              </m:r>
            </m:oMath>
            <w:r w:rsidDel="00000000" w:rsidR="00000000" w:rsidRPr="00000000">
              <w:rPr>
                <w:rtl w:val="0"/>
              </w:rPr>
            </w:r>
          </w:p>
          <w:p w:rsidR="00000000" w:rsidDel="00000000" w:rsidP="00000000" w:rsidRDefault="00000000" w:rsidRPr="00000000" w14:paraId="000000D5">
            <w:pPr>
              <w:widowControl w:val="0"/>
              <w:spacing w:line="240" w:lineRule="auto"/>
              <w:jc w:val="left"/>
              <w:rPr/>
            </w:pPr>
            <m:oMath>
              <m:r>
                <w:rPr/>
                <m:t xml:space="preserve">Sinon : 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𝟠 Indicateur de diversité de types de tweets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sz w:val="28"/>
                <w:szCs w:val="28"/>
              </w:rPr>
            </w:pPr>
            <m:oMath>
              <m:r>
                <w:rPr>
                  <w:sz w:val="28"/>
                  <w:szCs w:val="28"/>
                </w:rPr>
                <m:t xml:space="preserve">Taux idéal = </m:t>
              </m:r>
              <m:f>
                <m:fPr>
                  <m:ctrlPr>
                    <w:rPr>
                      <w:sz w:val="28"/>
                      <w:szCs w:val="28"/>
                    </w:rPr>
                  </m:ctrlPr>
                </m:fPr>
                <m:num>
                  <m:r>
                    <w:rPr>
                      <w:sz w:val="28"/>
                      <w:szCs w:val="28"/>
                    </w:rPr>
                    <m:t xml:space="preserve">1</m:t>
                  </m:r>
                </m:num>
                <m:den>
                  <m:r>
                    <w:rPr>
                      <w:sz w:val="28"/>
                      <w:szCs w:val="28"/>
                    </w:rPr>
                    <m:t xml:space="preserve">Nb total de types de tweets</m:t>
                  </m:r>
                </m:den>
              </m:f>
            </m:oMath>
            <w:r w:rsidDel="00000000" w:rsidR="00000000" w:rsidRPr="00000000">
              <w:rPr>
                <w:rtl w:val="0"/>
              </w:rPr>
            </w:r>
          </w:p>
          <w:p w:rsidR="00000000" w:rsidDel="00000000" w:rsidP="00000000" w:rsidRDefault="00000000" w:rsidRPr="00000000" w14:paraId="000000DA">
            <w:pPr>
              <w:widowControl w:val="0"/>
              <w:spacing w:line="240" w:lineRule="auto"/>
              <w:jc w:val="left"/>
              <w:rPr/>
            </w:pPr>
            <m:oMath/>
            <m:oMath>
              <m:r>
                <w:rPr/>
                <m:t xml:space="preserve">Différence observée par type de tweet=</m:t>
              </m:r>
              <m:d>
                <m:dPr>
                  <m:begChr m:val="|"/>
                  <m:endChr m:val="|"/>
                  <m:ctrlPr>
                    <w:rPr/>
                  </m:ctrlPr>
                </m:dPr>
                <m:e>
                  <m:f>
                    <m:fPr>
                      <m:ctrlPr>
                        <w:rPr/>
                      </m:ctrlPr>
                    </m:fPr>
                    <m:num>
                      <m:nary>
                        <m:naryPr>
                          <m:chr m:val="∑"/>
                          <m:ctrlPr>
                            <w:rPr/>
                          </m:ctrlPr>
                        </m:naryPr>
                        <m:sub/>
                        <m:sup/>
                      </m:nary>
                      <m:r>
                        <w:rPr/>
                        <m:t xml:space="preserve">Nombre dez tweet type x</m:t>
                      </m:r>
                    </m:num>
                    <m:den>
                      <m:r>
                        <w:rPr/>
                        <m:t xml:space="preserve">Nombre total de tweets observé</m:t>
                      </m:r>
                    </m:den>
                  </m:f>
                  <m:r>
                    <w:rPr/>
                    <m:t xml:space="preserve"> -Taux idéal </m:t>
                  </m:r>
                </m:e>
              </m:d>
            </m:oMath>
            <w:r w:rsidDel="00000000" w:rsidR="00000000" w:rsidRPr="00000000">
              <w:rPr>
                <w:rtl w:val="0"/>
              </w:rPr>
            </w:r>
          </w:p>
          <w:p w:rsidR="00000000" w:rsidDel="00000000" w:rsidP="00000000" w:rsidRDefault="00000000" w:rsidRPr="00000000" w14:paraId="000000DB">
            <w:pPr>
              <w:widowControl w:val="0"/>
              <w:spacing w:line="240" w:lineRule="auto"/>
              <w:jc w:val="left"/>
              <w:rPr/>
            </w:pPr>
            <m:oMath>
              <m:r>
                <w:rPr/>
                <m:t xml:space="preserve">Note : 1 - </m:t>
              </m:r>
              <m:nary>
                <m:naryPr>
                  <m:chr m:val="∑"/>
                  <m:ctrlPr>
                    <w:rPr/>
                  </m:ctrlPr>
                </m:naryPr>
                <m:sub/>
                <m:sup/>
              </m:nary>
              <m:r>
                <w:rPr/>
                <m:t xml:space="preserve">Différences observées pour chaque type</m:t>
              </m:r>
            </m:oMath>
            <w:r w:rsidDel="00000000" w:rsidR="00000000" w:rsidRPr="00000000">
              <w:rPr>
                <w:rtl w:val="0"/>
              </w:rPr>
            </w:r>
          </w:p>
        </w:tc>
      </w:tr>
    </w:tbl>
    <w:p w:rsidR="00000000" w:rsidDel="00000000" w:rsidP="00000000" w:rsidRDefault="00000000" w:rsidRPr="00000000" w14:paraId="000000DC">
      <w:pPr>
        <w:rPr>
          <w:b w:val="1"/>
          <w:sz w:val="24"/>
          <w:szCs w:val="24"/>
          <w:u w:val="single"/>
        </w:rPr>
      </w:pPr>
      <w:r w:rsidDel="00000000" w:rsidR="00000000" w:rsidRPr="00000000">
        <w:rPr>
          <w:b w:val="1"/>
          <w:sz w:val="24"/>
          <w:szCs w:val="24"/>
          <w:u w:val="single"/>
          <w:rtl w:val="0"/>
        </w:rPr>
        <w:t xml:space="preserve">Score :</w:t>
      </w:r>
    </w:p>
    <w:p w:rsidR="00000000" w:rsidDel="00000000" w:rsidP="00000000" w:rsidRDefault="00000000" w:rsidRPr="00000000" w14:paraId="000000DD">
      <w:pPr>
        <w:rPr>
          <w:sz w:val="24"/>
          <w:szCs w:val="24"/>
          <w:u w:val="single"/>
        </w:rPr>
      </w:pPr>
      <w:r w:rsidDel="00000000" w:rsidR="00000000" w:rsidRPr="00000000">
        <w:rPr>
          <w:rtl w:val="0"/>
        </w:rPr>
      </w:r>
    </w:p>
    <w:p w:rsidR="00000000" w:rsidDel="00000000" w:rsidP="00000000" w:rsidRDefault="00000000" w:rsidRPr="00000000" w14:paraId="000000DE">
      <w:pPr>
        <w:numPr>
          <w:ilvl w:val="0"/>
          <w:numId w:val="9"/>
        </w:numPr>
        <w:ind w:left="720" w:hanging="360"/>
        <w:rPr>
          <w:sz w:val="24"/>
          <w:szCs w:val="24"/>
        </w:rPr>
      </w:pPr>
      <w:r w:rsidDel="00000000" w:rsidR="00000000" w:rsidRPr="00000000">
        <w:rPr>
          <w:sz w:val="24"/>
          <w:szCs w:val="24"/>
          <w:rtl w:val="0"/>
        </w:rPr>
        <w:t xml:space="preserve">Si nombre de posts &gt; 0 &amp; nombre de followers &gt; 100 &amp;</w:t>
      </w:r>
      <w:r w:rsidDel="00000000" w:rsidR="00000000" w:rsidRPr="00000000">
        <w:rPr>
          <w:b w:val="1"/>
          <w:sz w:val="24"/>
          <w:szCs w:val="24"/>
          <w:rtl w:val="0"/>
        </w:rPr>
        <w:t xml:space="preserve"> indice de fréquence de publication &gt; 5</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rPr>
          <w:sz w:val="28"/>
          <w:szCs w:val="28"/>
        </w:rPr>
      </w:pPr>
      <m:oMath>
        <m:r>
          <w:rPr>
            <w:sz w:val="28"/>
            <w:szCs w:val="28"/>
          </w:rPr>
          <m:t xml:space="preserve">Taux d'engagement </m:t>
        </m:r>
        <m:r>
          <w:rPr>
            <w:sz w:val="28"/>
            <w:szCs w:val="28"/>
          </w:rPr>
          <m:t>×</m:t>
        </m:r>
        <m:r>
          <w:rPr>
            <w:sz w:val="28"/>
            <w:szCs w:val="28"/>
          </w:rPr>
          <m:t xml:space="preserve">10 + Portée </m:t>
        </m:r>
        <m:r>
          <w:rPr>
            <w:sz w:val="28"/>
            <w:szCs w:val="28"/>
          </w:rPr>
          <m:t>×</m:t>
        </m:r>
        <m:r>
          <w:rPr>
            <w:sz w:val="28"/>
            <w:szCs w:val="28"/>
          </w:rPr>
          <m:t xml:space="preserve">8 + Indice de fréquence de publication </m:t>
        </m:r>
        <m:r>
          <w:rPr>
            <w:sz w:val="28"/>
            <w:szCs w:val="28"/>
          </w:rPr>
          <m:t>×</m:t>
        </m:r>
        <m:r>
          <w:rPr>
            <w:sz w:val="28"/>
            <w:szCs w:val="28"/>
          </w:rPr>
          <m:t xml:space="preserve">4 </m:t>
        </m:r>
      </m:oMath>
      <w:r w:rsidDel="00000000" w:rsidR="00000000" w:rsidRPr="00000000">
        <w:rPr>
          <w:rtl w:val="0"/>
        </w:rPr>
      </w:r>
    </w:p>
    <w:p w:rsidR="00000000" w:rsidDel="00000000" w:rsidP="00000000" w:rsidRDefault="00000000" w:rsidRPr="00000000" w14:paraId="000000E1">
      <w:pPr>
        <w:rPr>
          <w:sz w:val="28"/>
          <w:szCs w:val="28"/>
        </w:rPr>
      </w:pPr>
      <m:oMath>
        <m:r>
          <w:rPr>
            <w:sz w:val="28"/>
            <w:szCs w:val="28"/>
          </w:rPr>
          <m:t xml:space="preserve">+ Ratio d'abonnement </m:t>
        </m:r>
        <m:r>
          <w:rPr>
            <w:sz w:val="28"/>
            <w:szCs w:val="28"/>
          </w:rPr>
          <m:t>×</m:t>
        </m:r>
        <m:r>
          <w:rPr>
            <w:sz w:val="28"/>
            <w:szCs w:val="28"/>
          </w:rPr>
          <m:t xml:space="preserve">4 + Ratio de RT </m:t>
        </m:r>
        <m:r>
          <w:rPr>
            <w:sz w:val="28"/>
            <w:szCs w:val="28"/>
          </w:rPr>
          <m:t>×</m:t>
        </m:r>
        <m:r>
          <w:rPr>
            <w:sz w:val="28"/>
            <w:szCs w:val="28"/>
          </w:rPr>
          <m:t xml:space="preserve">2 + Ecart-type entre les tweets </m:t>
        </m:r>
        <m:r>
          <w:rPr>
            <w:sz w:val="28"/>
            <w:szCs w:val="28"/>
          </w:rPr>
          <m:t>×</m:t>
        </m:r>
        <m:r>
          <w:rPr>
            <w:sz w:val="28"/>
            <w:szCs w:val="28"/>
          </w:rPr>
          <m:t xml:space="preserve">3</m:t>
        </m:r>
      </m:oMath>
      <w:r w:rsidDel="00000000" w:rsidR="00000000" w:rsidRPr="00000000">
        <w:rPr>
          <w:rtl w:val="0"/>
        </w:rPr>
      </w:r>
    </w:p>
    <w:p w:rsidR="00000000" w:rsidDel="00000000" w:rsidP="00000000" w:rsidRDefault="00000000" w:rsidRPr="00000000" w14:paraId="000000E2">
      <w:pPr>
        <w:rPr>
          <w:sz w:val="28"/>
          <w:szCs w:val="28"/>
        </w:rPr>
      </w:pPr>
      <m:oMath>
        <m:r>
          <w:rPr>
            <w:sz w:val="28"/>
            <w:szCs w:val="28"/>
          </w:rPr>
          <m:t xml:space="preserve">+Indicateur de certification </m:t>
        </m:r>
        <m:r>
          <w:rPr>
            <w:sz w:val="28"/>
            <w:szCs w:val="28"/>
          </w:rPr>
          <m:t>×</m:t>
        </m:r>
        <m:r>
          <w:rPr>
            <w:sz w:val="28"/>
            <w:szCs w:val="28"/>
          </w:rPr>
          <m:t xml:space="preserve">1 + Indicateur de diversité </m:t>
        </m:r>
        <m:r>
          <w:rPr>
            <w:sz w:val="28"/>
            <w:szCs w:val="28"/>
          </w:rPr>
          <m:t>×</m:t>
        </m:r>
        <m:r>
          <w:rPr>
            <w:sz w:val="28"/>
            <w:szCs w:val="28"/>
          </w:rPr>
          <m:t xml:space="preserve"> 1</m:t>
        </m:r>
      </m:oMath>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jc w:val="center"/>
        <w:rPr>
          <w:sz w:val="28"/>
          <w:szCs w:val="28"/>
        </w:rPr>
      </w:pPr>
      <m:oMath>
        <m:r>
          <w:rPr>
            <w:sz w:val="28"/>
            <w:szCs w:val="28"/>
          </w:rPr>
          <m:t xml:space="preserve">33</m:t>
        </m:r>
      </m:oMath>
      <w:r w:rsidDel="00000000" w:rsidR="00000000" w:rsidRPr="00000000">
        <w:rPr>
          <w:rtl w:val="0"/>
        </w:rPr>
      </w:r>
    </w:p>
    <w:p w:rsidR="00000000" w:rsidDel="00000000" w:rsidP="00000000" w:rsidRDefault="00000000" w:rsidRPr="00000000" w14:paraId="000000E5">
      <w:pPr>
        <w:jc w:val="center"/>
        <w:rPr>
          <w:sz w:val="28"/>
          <w:szCs w:val="28"/>
        </w:rPr>
      </w:pPr>
      <w:r w:rsidDel="00000000" w:rsidR="00000000" w:rsidRPr="00000000">
        <w:rPr>
          <w:rtl w:val="0"/>
        </w:rPr>
      </w:r>
    </w:p>
    <w:p w:rsidR="00000000" w:rsidDel="00000000" w:rsidP="00000000" w:rsidRDefault="00000000" w:rsidRPr="00000000" w14:paraId="000000E6">
      <w:pPr>
        <w:numPr>
          <w:ilvl w:val="0"/>
          <w:numId w:val="1"/>
        </w:numPr>
        <w:ind w:left="720" w:hanging="360"/>
        <w:rPr>
          <w:sz w:val="24"/>
          <w:szCs w:val="24"/>
        </w:rPr>
      </w:pPr>
      <w:r w:rsidDel="00000000" w:rsidR="00000000" w:rsidRPr="00000000">
        <w:rPr>
          <w:sz w:val="24"/>
          <w:szCs w:val="24"/>
          <w:rtl w:val="0"/>
        </w:rPr>
        <w:t xml:space="preserve">Si nombre de posts &gt; 0 &amp; nombre de followers &gt; 100 &amp; </w:t>
      </w:r>
      <w:r w:rsidDel="00000000" w:rsidR="00000000" w:rsidRPr="00000000">
        <w:rPr>
          <w:b w:val="1"/>
          <w:sz w:val="24"/>
          <w:szCs w:val="24"/>
          <w:rtl w:val="0"/>
        </w:rPr>
        <w:t xml:space="preserve">indice de fréquence de publication &lt; 5</w:t>
      </w:r>
      <w:r w:rsidDel="00000000" w:rsidR="00000000" w:rsidRPr="00000000">
        <w:rPr>
          <w:rtl w:val="0"/>
        </w:rPr>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rPr>
          <w:sz w:val="28"/>
          <w:szCs w:val="28"/>
        </w:rPr>
      </w:pPr>
      <m:oMath>
        <m:r>
          <w:rPr>
            <w:sz w:val="28"/>
            <w:szCs w:val="28"/>
          </w:rPr>
          <m:t xml:space="preserve">Taux d'engagement </m:t>
        </m:r>
        <m:r>
          <w:rPr>
            <w:sz w:val="28"/>
            <w:szCs w:val="28"/>
          </w:rPr>
          <m:t>×</m:t>
        </m:r>
        <m:r>
          <w:rPr>
            <w:sz w:val="28"/>
            <w:szCs w:val="28"/>
          </w:rPr>
          <m:t xml:space="preserve">10 + Portée </m:t>
        </m:r>
        <m:r>
          <w:rPr>
            <w:sz w:val="28"/>
            <w:szCs w:val="28"/>
          </w:rPr>
          <m:t>×</m:t>
        </m:r>
        <m:r>
          <w:rPr>
            <w:sz w:val="28"/>
            <w:szCs w:val="28"/>
          </w:rPr>
          <m:t xml:space="preserve">8 + Indice de fréquence de publication </m:t>
        </m:r>
        <m:r>
          <w:rPr>
            <w:sz w:val="28"/>
            <w:szCs w:val="28"/>
          </w:rPr>
          <m:t>×</m:t>
        </m:r>
        <m:r>
          <w:rPr>
            <w:sz w:val="28"/>
            <w:szCs w:val="28"/>
          </w:rPr>
          <m:t xml:space="preserve">4 </m:t>
        </m:r>
      </m:oMath>
      <w:r w:rsidDel="00000000" w:rsidR="00000000" w:rsidRPr="00000000">
        <w:rPr>
          <w:rtl w:val="0"/>
        </w:rPr>
      </w:r>
    </w:p>
    <w:p w:rsidR="00000000" w:rsidDel="00000000" w:rsidP="00000000" w:rsidRDefault="00000000" w:rsidRPr="00000000" w14:paraId="000000E9">
      <w:pPr>
        <w:rPr>
          <w:sz w:val="28"/>
          <w:szCs w:val="28"/>
        </w:rPr>
      </w:pPr>
      <m:oMath>
        <m:r>
          <w:rPr>
            <w:sz w:val="28"/>
            <w:szCs w:val="28"/>
          </w:rPr>
          <m:t xml:space="preserve">+ Ratio d'abonnement </m:t>
        </m:r>
        <m:r>
          <w:rPr>
            <w:sz w:val="28"/>
            <w:szCs w:val="28"/>
          </w:rPr>
          <m:t>×</m:t>
        </m:r>
        <m:r>
          <w:rPr>
            <w:sz w:val="28"/>
            <w:szCs w:val="28"/>
          </w:rPr>
          <m:t xml:space="preserve">4 + Ratio de RT </m:t>
        </m:r>
        <m:r>
          <w:rPr>
            <w:sz w:val="28"/>
            <w:szCs w:val="28"/>
          </w:rPr>
          <m:t>×</m:t>
        </m:r>
        <m:r>
          <w:rPr>
            <w:sz w:val="28"/>
            <w:szCs w:val="28"/>
          </w:rPr>
          <m:t xml:space="preserve">2 + Ecart-type entre les tweets </m:t>
        </m:r>
        <m:r>
          <w:rPr>
            <w:sz w:val="28"/>
            <w:szCs w:val="28"/>
          </w:rPr>
          <m:t>×</m:t>
        </m:r>
        <m:r>
          <w:rPr>
            <w:sz w:val="28"/>
            <w:szCs w:val="28"/>
          </w:rPr>
          <m:t xml:space="preserve">3</m:t>
        </m:r>
      </m:oMath>
      <w:r w:rsidDel="00000000" w:rsidR="00000000" w:rsidRPr="00000000">
        <w:rPr>
          <w:rtl w:val="0"/>
        </w:rPr>
      </w:r>
    </w:p>
    <w:p w:rsidR="00000000" w:rsidDel="00000000" w:rsidP="00000000" w:rsidRDefault="00000000" w:rsidRPr="00000000" w14:paraId="000000EA">
      <w:pPr>
        <w:rPr>
          <w:sz w:val="28"/>
          <w:szCs w:val="28"/>
        </w:rPr>
      </w:pPr>
      <m:oMath>
        <m:r>
          <w:rPr>
            <w:sz w:val="28"/>
            <w:szCs w:val="28"/>
          </w:rPr>
          <m:t xml:space="preserve">+Indicateur de certification </m:t>
        </m:r>
        <m:r>
          <w:rPr>
            <w:sz w:val="28"/>
            <w:szCs w:val="28"/>
          </w:rPr>
          <m:t>×</m:t>
        </m:r>
        <m:r>
          <w:rPr>
            <w:sz w:val="28"/>
            <w:szCs w:val="28"/>
          </w:rPr>
          <m:t xml:space="preserve">1 + Indicateur de diversité </m:t>
        </m:r>
        <m:r>
          <w:rPr>
            <w:sz w:val="28"/>
            <w:szCs w:val="28"/>
          </w:rPr>
          <m:t>×</m:t>
        </m:r>
        <m:r>
          <w:rPr>
            <w:sz w:val="28"/>
            <w:szCs w:val="28"/>
          </w:rPr>
          <m:t xml:space="preserve"> 1</m:t>
        </m:r>
      </m:oMath>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jc w:val="center"/>
        <w:rPr>
          <w:sz w:val="28"/>
          <w:szCs w:val="28"/>
        </w:rPr>
      </w:pPr>
      <m:oMath>
        <m:r>
          <w:rPr>
            <w:sz w:val="28"/>
            <w:szCs w:val="28"/>
          </w:rPr>
          <m:t xml:space="preserve">33</m:t>
        </m:r>
      </m:oMath>
      <w:r w:rsidDel="00000000" w:rsidR="00000000" w:rsidRPr="00000000">
        <w:rPr>
          <w:rtl w:val="0"/>
        </w:rPr>
      </w:r>
    </w:p>
    <w:p w:rsidR="00000000" w:rsidDel="00000000" w:rsidP="00000000" w:rsidRDefault="00000000" w:rsidRPr="00000000" w14:paraId="000000ED">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jc w:val="center"/>
        <w:rPr>
          <w:sz w:val="28"/>
          <w:szCs w:val="28"/>
        </w:rPr>
      </w:pPr>
      <m:oMath>
        <m:r>
          <w:rPr>
            <w:sz w:val="28"/>
            <w:szCs w:val="28"/>
          </w:rPr>
          <m:t xml:space="preserve">1.15</m:t>
        </m:r>
      </m:oMath>
      <w:r w:rsidDel="00000000" w:rsidR="00000000" w:rsidRPr="00000000">
        <w:rPr>
          <w:rtl w:val="0"/>
        </w:rPr>
      </w:r>
    </w:p>
    <w:p w:rsidR="00000000" w:rsidDel="00000000" w:rsidP="00000000" w:rsidRDefault="00000000" w:rsidRPr="00000000" w14:paraId="000000EF">
      <w:pPr>
        <w:jc w:val="center"/>
        <w:rPr>
          <w:sz w:val="28"/>
          <w:szCs w:val="28"/>
        </w:rPr>
      </w:pPr>
      <w:r w:rsidDel="00000000" w:rsidR="00000000" w:rsidRPr="00000000">
        <w:rPr>
          <w:rtl w:val="0"/>
        </w:rPr>
      </w:r>
    </w:p>
    <w:p w:rsidR="00000000" w:rsidDel="00000000" w:rsidP="00000000" w:rsidRDefault="00000000" w:rsidRPr="00000000" w14:paraId="000000F0">
      <w:pPr>
        <w:numPr>
          <w:ilvl w:val="0"/>
          <w:numId w:val="5"/>
        </w:numPr>
        <w:ind w:left="720" w:hanging="360"/>
        <w:rPr>
          <w:sz w:val="24"/>
          <w:szCs w:val="24"/>
        </w:rPr>
      </w:pPr>
      <w:r w:rsidDel="00000000" w:rsidR="00000000" w:rsidRPr="00000000">
        <w:rPr>
          <w:sz w:val="24"/>
          <w:szCs w:val="24"/>
          <w:rtl w:val="0"/>
        </w:rPr>
        <w:t xml:space="preserve">Si </w:t>
      </w:r>
      <w:r w:rsidDel="00000000" w:rsidR="00000000" w:rsidRPr="00000000">
        <w:rPr>
          <w:b w:val="1"/>
          <w:sz w:val="24"/>
          <w:szCs w:val="24"/>
          <w:rtl w:val="0"/>
        </w:rPr>
        <w:t xml:space="preserve">nombre de followers &lt; 100</w:t>
      </w:r>
      <w:r w:rsidDel="00000000" w:rsidR="00000000" w:rsidRPr="00000000">
        <w:rPr>
          <w:sz w:val="24"/>
          <w:szCs w:val="24"/>
          <w:rtl w:val="0"/>
        </w:rPr>
        <w:t xml:space="preserve">, modification du coefficient de taux d’engagement (passe de 10 à 5), division totale par 28.</w:t>
      </w:r>
    </w:p>
    <w:p w:rsidR="00000000" w:rsidDel="00000000" w:rsidP="00000000" w:rsidRDefault="00000000" w:rsidRPr="00000000" w14:paraId="000000F1">
      <w:pPr>
        <w:rPr>
          <w:b w:val="1"/>
          <w:sz w:val="28"/>
          <w:szCs w:val="28"/>
          <w:u w:val="single"/>
        </w:rPr>
      </w:pPr>
      <w:r w:rsidDel="00000000" w:rsidR="00000000" w:rsidRPr="00000000">
        <w:rPr>
          <w:rtl w:val="0"/>
        </w:rPr>
      </w:r>
    </w:p>
    <w:p w:rsidR="00000000" w:rsidDel="00000000" w:rsidP="00000000" w:rsidRDefault="00000000" w:rsidRPr="00000000" w14:paraId="000000F2">
      <w:pPr>
        <w:pStyle w:val="Subtitle"/>
        <w:rPr>
          <w:b w:val="1"/>
          <w:u w:val="single"/>
        </w:rPr>
      </w:pPr>
      <w:bookmarkStart w:colFirst="0" w:colLast="0" w:name="_ko690dxpwwz5" w:id="8"/>
      <w:bookmarkEnd w:id="8"/>
      <w:r w:rsidDel="00000000" w:rsidR="00000000" w:rsidRPr="00000000">
        <w:rPr>
          <w:b w:val="1"/>
          <w:u w:val="single"/>
          <w:rtl w:val="0"/>
        </w:rPr>
        <w:t xml:space="preserve">2 exemples simples pour la réduction du score :</w:t>
      </w:r>
    </w:p>
    <w:p w:rsidR="00000000" w:rsidDel="00000000" w:rsidP="00000000" w:rsidRDefault="00000000" w:rsidRPr="00000000" w14:paraId="000000F3">
      <w:pPr>
        <w:rPr/>
      </w:pPr>
      <w:r w:rsidDel="00000000" w:rsidR="00000000" w:rsidRPr="00000000">
        <w:rPr>
          <w:rtl w:val="0"/>
        </w:rPr>
        <w:t xml:space="preserve">Soit une collectivité A ayant un score global de 85 et un indice de fréquence de publications inférieur à 5, on passe d’un score global de </w:t>
      </w:r>
      <m:oMath>
        <m:f>
          <m:fPr>
            <m:ctrlPr>
              <w:rPr/>
            </m:ctrlPr>
          </m:fPr>
          <m:num>
            <m:r>
              <w:rPr/>
              <m:t xml:space="preserve">85</m:t>
            </m:r>
          </m:num>
          <m:den>
            <m:r>
              <w:rPr/>
              <m:t xml:space="preserve">1.15</m:t>
            </m:r>
          </m:den>
        </m:f>
        <m:r>
          <w:rPr/>
          <m:t xml:space="preserve">=73.91</m:t>
        </m:r>
      </m:oMath>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Soit une collectivité B ayant un score global de 32 et un indice de fréquence de publications inférieur à 5, on passe d’un score global de </w:t>
      </w:r>
      <m:oMath>
        <m:f>
          <m:fPr>
            <m:ctrlPr>
              <w:rPr/>
            </m:ctrlPr>
          </m:fPr>
          <m:num>
            <m:r>
              <w:rPr/>
              <m:t xml:space="preserve">32</m:t>
            </m:r>
          </m:num>
          <m:den>
            <m:r>
              <w:rPr/>
              <m:t xml:space="preserve">1.15</m:t>
            </m:r>
          </m:den>
        </m:f>
        <m:r>
          <w:rPr/>
          <m:t xml:space="preserve">=27.82</m:t>
        </m:r>
      </m:oMath>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Avec ces deux exemples simple, on observe rapidement que plus le score global est élevé, plus la perte de score est notable en cas de fréquence de publication trop basse. Ce qui corrigerais potentiellement le soucis de collectivité ne publiant que très rarement qui arrivent dans un top 10.</w:t>
      </w:r>
      <w:r w:rsidDel="00000000" w:rsidR="00000000" w:rsidRPr="00000000">
        <w:rPr>
          <w:rtl w:val="0"/>
        </w:rPr>
      </w:r>
    </w:p>
    <w:p w:rsidR="00000000" w:rsidDel="00000000" w:rsidP="00000000" w:rsidRDefault="00000000" w:rsidRPr="00000000" w14:paraId="000000F8">
      <w:pPr>
        <w:pStyle w:val="Heading2"/>
        <w:rPr>
          <w:b w:val="1"/>
        </w:rPr>
      </w:pPr>
      <w:bookmarkStart w:colFirst="0" w:colLast="0" w:name="_qu7dvgd8jhyz" w:id="9"/>
      <w:bookmarkEnd w:id="9"/>
      <w:r w:rsidDel="00000000" w:rsidR="00000000" w:rsidRPr="00000000">
        <w:rPr>
          <w:b w:val="1"/>
          <w:rtl w:val="0"/>
        </w:rPr>
        <w:t xml:space="preserve">Description des critères de notation Twitter :</w:t>
      </w:r>
    </w:p>
    <w:p w:rsidR="00000000" w:rsidDel="00000000" w:rsidP="00000000" w:rsidRDefault="00000000" w:rsidRPr="00000000" w14:paraId="000000F9">
      <w:pPr>
        <w:numPr>
          <w:ilvl w:val="0"/>
          <w:numId w:val="2"/>
        </w:numPr>
        <w:ind w:left="720" w:hanging="360"/>
      </w:pPr>
      <w:r w:rsidDel="00000000" w:rsidR="00000000" w:rsidRPr="00000000">
        <w:rPr>
          <w:u w:val="single"/>
          <w:rtl w:val="0"/>
        </w:rPr>
        <w:t xml:space="preserve">Taux d’engagement</w:t>
      </w:r>
      <w:r w:rsidDel="00000000" w:rsidR="00000000" w:rsidRPr="00000000">
        <w:rPr>
          <w:rtl w:val="0"/>
        </w:rPr>
        <w:t xml:space="preserve"> : on souhaite calculer l'intérêt de la communauté pour les posts de la collectivité, cela comprend le nombre de likes le nombre de retweet et le nombre de commentaires, que l’on compare au nombre de followers global. On compare le résultat d’une collectivité au plus grand résultat observé parmis les collectivités sur une période donnée afin d’en dégager un indicateur compris entre 1 et 100.</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2"/>
        </w:numPr>
        <w:ind w:left="720" w:hanging="360"/>
      </w:pPr>
      <w:r w:rsidDel="00000000" w:rsidR="00000000" w:rsidRPr="00000000">
        <w:rPr>
          <w:u w:val="single"/>
          <w:rtl w:val="0"/>
        </w:rPr>
        <w:t xml:space="preserve">Portée </w:t>
      </w:r>
      <w:r w:rsidDel="00000000" w:rsidR="00000000" w:rsidRPr="00000000">
        <w:rPr>
          <w:rtl w:val="0"/>
        </w:rPr>
        <w:t xml:space="preserve">: on compare simplement le nombre de followers à la population totale de la ville / collectivité afin d’en dégager un indicateur d’impact de la collectivité sur ses habitants.</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2"/>
        </w:numPr>
        <w:ind w:left="720" w:hanging="360"/>
      </w:pPr>
      <w:r w:rsidDel="00000000" w:rsidR="00000000" w:rsidRPr="00000000">
        <w:rPr>
          <w:u w:val="single"/>
          <w:rtl w:val="0"/>
        </w:rPr>
        <w:t xml:space="preserve">Fréquence de publication</w:t>
      </w:r>
      <w:r w:rsidDel="00000000" w:rsidR="00000000" w:rsidRPr="00000000">
        <w:rPr>
          <w:rtl w:val="0"/>
        </w:rPr>
        <w:t xml:space="preserve"> : comme son nom l’indique, on cherche à calculer la fréquence de publication d’une collectivité. Comme pour le taux d’engagement, on le compare à la plus grande fréquence observée parmis les collectivités sur une période donnée afin d’en dégager un indicateur compris entre 0 et 100.</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2"/>
        </w:numPr>
        <w:ind w:left="720" w:hanging="360"/>
        <w:rPr>
          <w:u w:val="none"/>
        </w:rPr>
      </w:pPr>
      <w:r w:rsidDel="00000000" w:rsidR="00000000" w:rsidRPr="00000000">
        <w:rPr>
          <w:u w:val="single"/>
          <w:rtl w:val="0"/>
        </w:rPr>
        <w:t xml:space="preserve">Ratio d’abonnement</w:t>
      </w:r>
      <w:r w:rsidDel="00000000" w:rsidR="00000000" w:rsidRPr="00000000">
        <w:rPr>
          <w:rtl w:val="0"/>
        </w:rPr>
        <w:t xml:space="preserve"> : on compare simplement le nombre de followers au nombre de follow, dans le but de donner un indicateur d'intéressement de la communauté à ses followers . Le ratio idéal relevé suite aux débats est un ratio compris entre 1 et 3.</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2"/>
        </w:numPr>
        <w:ind w:left="720" w:hanging="360"/>
        <w:rPr>
          <w:u w:val="none"/>
        </w:rPr>
      </w:pPr>
      <w:r w:rsidDel="00000000" w:rsidR="00000000" w:rsidRPr="00000000">
        <w:rPr>
          <w:u w:val="single"/>
          <w:rtl w:val="0"/>
        </w:rPr>
        <w:t xml:space="preserve">Ratio de RT :</w:t>
      </w:r>
      <w:r w:rsidDel="00000000" w:rsidR="00000000" w:rsidRPr="00000000">
        <w:rPr>
          <w:rtl w:val="0"/>
        </w:rPr>
        <w:t xml:space="preserve"> on cherche à calculer le nombre de retweet d’une collectivité afin d’en dégager un nouvelle fois un indicateur d'intéressement à la collectivité. Le ratio idéal semble être d’environ 30% de retweets.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2"/>
        </w:numPr>
        <w:ind w:left="720" w:hanging="360"/>
      </w:pPr>
      <w:r w:rsidDel="00000000" w:rsidR="00000000" w:rsidRPr="00000000">
        <w:rPr>
          <w:u w:val="single"/>
          <w:rtl w:val="0"/>
        </w:rPr>
        <w:t xml:space="preserve">Ecart-type des tweets </w:t>
      </w:r>
      <w:r w:rsidDel="00000000" w:rsidR="00000000" w:rsidRPr="00000000">
        <w:rPr>
          <w:rtl w:val="0"/>
        </w:rPr>
        <w:t xml:space="preserve">: on calcule ici l’écart moyen entre les publications d’une collectivité que l’on compare au plus grand écart type observé. Cet indicateur sert à “pénaliser” les collectivités qui ne publie pas régulièrement et qui aurait une fréquence de publication cependant élevée. On pénalise donc les collectivités qui publierais beaucoup sur une même période mais pas régulièrement.</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r w:rsidDel="00000000" w:rsidR="00000000" w:rsidRPr="00000000">
        <w:rPr>
          <w:u w:val="single"/>
          <w:rtl w:val="0"/>
        </w:rPr>
        <w:t xml:space="preserve">Indicateur de certification</w:t>
      </w:r>
      <w:r w:rsidDel="00000000" w:rsidR="00000000" w:rsidRPr="00000000">
        <w:rPr>
          <w:rtl w:val="0"/>
        </w:rPr>
        <w:t xml:space="preserve"> : on donne un bonus aux collectivités qui ont pris les mesures nécessaire à la certification de leur compte Twitter. On adapte l’impact de cette notation grâce au coefficient qu’on lui donne.</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2"/>
        </w:numPr>
        <w:ind w:left="720" w:hanging="360"/>
      </w:pPr>
      <w:r w:rsidDel="00000000" w:rsidR="00000000" w:rsidRPr="00000000">
        <w:rPr>
          <w:u w:val="single"/>
          <w:rtl w:val="0"/>
        </w:rPr>
        <w:t xml:space="preserve">Diversité des publications</w:t>
      </w:r>
      <w:r w:rsidDel="00000000" w:rsidR="00000000" w:rsidRPr="00000000">
        <w:rPr>
          <w:rtl w:val="0"/>
        </w:rPr>
        <w:t xml:space="preserve"> : On calcul un taux idéal pour chaque type de publication, et on calcul l’écart, pour chaque type, avec le taux idéal afin de vérifier simplement si chaque collectivité diversifi ou non ses publications.</w:t>
      </w:r>
    </w:p>
    <w:p w:rsidR="00000000" w:rsidDel="00000000" w:rsidP="00000000" w:rsidRDefault="00000000" w:rsidRPr="00000000" w14:paraId="00000109">
      <w:pPr>
        <w:pStyle w:val="Heading2"/>
        <w:rPr>
          <w:b w:val="1"/>
        </w:rPr>
      </w:pPr>
      <w:bookmarkStart w:colFirst="0" w:colLast="0" w:name="_5hr1nsllire0" w:id="10"/>
      <w:bookmarkEnd w:id="10"/>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rPr>
          <w:b w:val="1"/>
        </w:rPr>
      </w:pPr>
      <w:bookmarkStart w:colFirst="0" w:colLast="0" w:name="_obuynivfidtz" w:id="11"/>
      <w:bookmarkEnd w:id="11"/>
      <w:r w:rsidDel="00000000" w:rsidR="00000000" w:rsidRPr="00000000">
        <w:rPr>
          <w:b w:val="1"/>
          <w:rtl w:val="0"/>
        </w:rPr>
        <w:t xml:space="preserve">Liste des critères Twitter à scraper :</w:t>
      </w:r>
    </w:p>
    <w:p w:rsidR="00000000" w:rsidDel="00000000" w:rsidP="00000000" w:rsidRDefault="00000000" w:rsidRPr="00000000" w14:paraId="0000010B">
      <w:pPr>
        <w:numPr>
          <w:ilvl w:val="0"/>
          <w:numId w:val="10"/>
        </w:numPr>
        <w:ind w:left="720" w:hanging="360"/>
      </w:pPr>
      <w:r w:rsidDel="00000000" w:rsidR="00000000" w:rsidRPr="00000000">
        <w:rPr>
          <w:u w:val="single"/>
          <w:rtl w:val="0"/>
        </w:rPr>
        <w:t xml:space="preserve">Posts :</w:t>
      </w:r>
    </w:p>
    <w:p w:rsidR="00000000" w:rsidDel="00000000" w:rsidP="00000000" w:rsidRDefault="00000000" w:rsidRPr="00000000" w14:paraId="0000010C">
      <w:pPr>
        <w:numPr>
          <w:ilvl w:val="1"/>
          <w:numId w:val="10"/>
        </w:numPr>
        <w:ind w:left="1440" w:hanging="360"/>
      </w:pPr>
      <w:r w:rsidDel="00000000" w:rsidR="00000000" w:rsidRPr="00000000">
        <w:rPr>
          <w:rtl w:val="0"/>
        </w:rPr>
        <w:t xml:space="preserve">Nombre de likes</w:t>
      </w:r>
    </w:p>
    <w:p w:rsidR="00000000" w:rsidDel="00000000" w:rsidP="00000000" w:rsidRDefault="00000000" w:rsidRPr="00000000" w14:paraId="0000010D">
      <w:pPr>
        <w:numPr>
          <w:ilvl w:val="1"/>
          <w:numId w:val="10"/>
        </w:numPr>
        <w:ind w:left="1440" w:hanging="360"/>
      </w:pPr>
      <w:r w:rsidDel="00000000" w:rsidR="00000000" w:rsidRPr="00000000">
        <w:rPr>
          <w:rtl w:val="0"/>
        </w:rPr>
        <w:t xml:space="preserve">Nombre de commentaires</w:t>
      </w:r>
    </w:p>
    <w:p w:rsidR="00000000" w:rsidDel="00000000" w:rsidP="00000000" w:rsidRDefault="00000000" w:rsidRPr="00000000" w14:paraId="0000010E">
      <w:pPr>
        <w:numPr>
          <w:ilvl w:val="1"/>
          <w:numId w:val="10"/>
        </w:numPr>
        <w:ind w:left="1440" w:hanging="360"/>
      </w:pPr>
      <w:r w:rsidDel="00000000" w:rsidR="00000000" w:rsidRPr="00000000">
        <w:rPr>
          <w:rtl w:val="0"/>
        </w:rPr>
        <w:t xml:space="preserve">Nombre de retweets</w:t>
      </w:r>
    </w:p>
    <w:p w:rsidR="00000000" w:rsidDel="00000000" w:rsidP="00000000" w:rsidRDefault="00000000" w:rsidRPr="00000000" w14:paraId="0000010F">
      <w:pPr>
        <w:numPr>
          <w:ilvl w:val="1"/>
          <w:numId w:val="10"/>
        </w:numPr>
        <w:ind w:left="1440" w:hanging="360"/>
      </w:pPr>
      <w:r w:rsidDel="00000000" w:rsidR="00000000" w:rsidRPr="00000000">
        <w:rPr>
          <w:rtl w:val="0"/>
        </w:rPr>
        <w:t xml:space="preserve">Date de publication</w:t>
      </w:r>
    </w:p>
    <w:p w:rsidR="00000000" w:rsidDel="00000000" w:rsidP="00000000" w:rsidRDefault="00000000" w:rsidRPr="00000000" w14:paraId="00000110">
      <w:pPr>
        <w:numPr>
          <w:ilvl w:val="1"/>
          <w:numId w:val="10"/>
        </w:numPr>
        <w:ind w:left="1440" w:hanging="360"/>
      </w:pPr>
      <w:r w:rsidDel="00000000" w:rsidR="00000000" w:rsidRPr="00000000">
        <w:rPr>
          <w:rtl w:val="0"/>
        </w:rPr>
        <w:t xml:space="preserve">Type de tweet (</w:t>
      </w:r>
      <w:r w:rsidDel="00000000" w:rsidR="00000000" w:rsidRPr="00000000">
        <w:rPr>
          <w:b w:val="1"/>
          <w:rtl w:val="0"/>
        </w:rPr>
        <w:t xml:space="preserve">réponse</w:t>
      </w:r>
      <w:r w:rsidDel="00000000" w:rsidR="00000000" w:rsidRPr="00000000">
        <w:rPr>
          <w:rtl w:val="0"/>
        </w:rPr>
        <w:t xml:space="preserve">, </w:t>
      </w:r>
      <w:r w:rsidDel="00000000" w:rsidR="00000000" w:rsidRPr="00000000">
        <w:rPr>
          <w:b w:val="1"/>
          <w:rtl w:val="0"/>
        </w:rPr>
        <w:t xml:space="preserve">retweet</w:t>
      </w:r>
      <w:r w:rsidDel="00000000" w:rsidR="00000000" w:rsidRPr="00000000">
        <w:rPr>
          <w:rtl w:val="0"/>
        </w:rPr>
        <w:t xml:space="preserve">, article, photo, album, vidéo …)</w:t>
      </w:r>
    </w:p>
    <w:p w:rsidR="00000000" w:rsidDel="00000000" w:rsidP="00000000" w:rsidRDefault="00000000" w:rsidRPr="00000000" w14:paraId="00000111">
      <w:pPr>
        <w:numPr>
          <w:ilvl w:val="1"/>
          <w:numId w:val="10"/>
        </w:numPr>
        <w:ind w:left="1440" w:hanging="360"/>
      </w:pPr>
      <w:r w:rsidDel="00000000" w:rsidR="00000000" w:rsidRPr="00000000">
        <w:rPr>
          <w:rtl w:val="0"/>
        </w:rPr>
        <w:t xml:space="preserve">Contenu de la publication</w:t>
      </w:r>
    </w:p>
    <w:p w:rsidR="00000000" w:rsidDel="00000000" w:rsidP="00000000" w:rsidRDefault="00000000" w:rsidRPr="00000000" w14:paraId="00000112">
      <w:pPr>
        <w:numPr>
          <w:ilvl w:val="1"/>
          <w:numId w:val="10"/>
        </w:numPr>
        <w:ind w:left="1440" w:hanging="360"/>
      </w:pPr>
      <w:r w:rsidDel="00000000" w:rsidR="00000000" w:rsidRPr="00000000">
        <w:rPr>
          <w:rtl w:val="0"/>
        </w:rPr>
        <w:t xml:space="preserve">Liens associés à la publication</w:t>
      </w:r>
    </w:p>
    <w:p w:rsidR="00000000" w:rsidDel="00000000" w:rsidP="00000000" w:rsidRDefault="00000000" w:rsidRPr="00000000" w14:paraId="00000113">
      <w:pPr>
        <w:numPr>
          <w:ilvl w:val="1"/>
          <w:numId w:val="10"/>
        </w:numPr>
        <w:ind w:left="1440" w:hanging="360"/>
      </w:pPr>
      <w:r w:rsidDel="00000000" w:rsidR="00000000" w:rsidRPr="00000000">
        <w:rPr>
          <w:rtl w:val="0"/>
        </w:rPr>
        <w:t xml:space="preserve">Lien du tweet</w:t>
      </w:r>
    </w:p>
    <w:p w:rsidR="00000000" w:rsidDel="00000000" w:rsidP="00000000" w:rsidRDefault="00000000" w:rsidRPr="00000000" w14:paraId="00000114">
      <w:pPr>
        <w:numPr>
          <w:ilvl w:val="1"/>
          <w:numId w:val="10"/>
        </w:numPr>
        <w:ind w:left="1440" w:hanging="360"/>
      </w:pPr>
      <w:r w:rsidDel="00000000" w:rsidR="00000000" w:rsidRPr="00000000">
        <w:rPr>
          <w:rtl w:val="0"/>
        </w:rPr>
        <w:t xml:space="preserve">Lien vers le parent (dans le cas d’un retweet ou d’une réponse)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1"/>
        </w:numPr>
        <w:ind w:left="720" w:hanging="360"/>
      </w:pPr>
      <w:r w:rsidDel="00000000" w:rsidR="00000000" w:rsidRPr="00000000">
        <w:rPr>
          <w:u w:val="single"/>
          <w:rtl w:val="0"/>
        </w:rPr>
        <w:t xml:space="preserve">Compte :</w:t>
      </w:r>
    </w:p>
    <w:p w:rsidR="00000000" w:rsidDel="00000000" w:rsidP="00000000" w:rsidRDefault="00000000" w:rsidRPr="00000000" w14:paraId="00000117">
      <w:pPr>
        <w:numPr>
          <w:ilvl w:val="1"/>
          <w:numId w:val="11"/>
        </w:numPr>
        <w:ind w:left="1440" w:hanging="360"/>
      </w:pPr>
      <w:r w:rsidDel="00000000" w:rsidR="00000000" w:rsidRPr="00000000">
        <w:rPr>
          <w:rtl w:val="0"/>
        </w:rPr>
        <w:t xml:space="preserve">Nombre de follow</w:t>
      </w:r>
    </w:p>
    <w:p w:rsidR="00000000" w:rsidDel="00000000" w:rsidP="00000000" w:rsidRDefault="00000000" w:rsidRPr="00000000" w14:paraId="00000118">
      <w:pPr>
        <w:numPr>
          <w:ilvl w:val="1"/>
          <w:numId w:val="11"/>
        </w:numPr>
        <w:ind w:left="1440" w:hanging="360"/>
      </w:pPr>
      <w:r w:rsidDel="00000000" w:rsidR="00000000" w:rsidRPr="00000000">
        <w:rPr>
          <w:rtl w:val="0"/>
        </w:rPr>
        <w:t xml:space="preserve">Nombre de followers</w:t>
      </w:r>
    </w:p>
    <w:p w:rsidR="00000000" w:rsidDel="00000000" w:rsidP="00000000" w:rsidRDefault="00000000" w:rsidRPr="00000000" w14:paraId="00000119">
      <w:pPr>
        <w:numPr>
          <w:ilvl w:val="1"/>
          <w:numId w:val="11"/>
        </w:numPr>
        <w:ind w:left="1440" w:hanging="360"/>
      </w:pPr>
      <w:r w:rsidDel="00000000" w:rsidR="00000000" w:rsidRPr="00000000">
        <w:rPr>
          <w:rtl w:val="0"/>
        </w:rPr>
        <w:t xml:space="preserve">Nom de la page</w:t>
      </w:r>
    </w:p>
    <w:p w:rsidR="00000000" w:rsidDel="00000000" w:rsidP="00000000" w:rsidRDefault="00000000" w:rsidRPr="00000000" w14:paraId="0000011A">
      <w:pPr>
        <w:numPr>
          <w:ilvl w:val="1"/>
          <w:numId w:val="11"/>
        </w:numPr>
        <w:ind w:left="1440" w:hanging="360"/>
      </w:pPr>
      <w:r w:rsidDel="00000000" w:rsidR="00000000" w:rsidRPr="00000000">
        <w:rPr>
          <w:rtl w:val="0"/>
        </w:rPr>
        <w:t xml:space="preserve">Certification</w:t>
      </w:r>
    </w:p>
    <w:p w:rsidR="00000000" w:rsidDel="00000000" w:rsidP="00000000" w:rsidRDefault="00000000" w:rsidRPr="00000000" w14:paraId="0000011B">
      <w:pPr>
        <w:pStyle w:val="Heading1"/>
        <w:rPr>
          <w:b w:val="1"/>
          <w:u w:val="single"/>
        </w:rPr>
      </w:pPr>
      <w:bookmarkStart w:colFirst="0" w:colLast="0" w:name="_3i7qdsfsuib" w:id="12"/>
      <w:bookmarkEnd w:id="12"/>
      <w:r w:rsidDel="00000000" w:rsidR="00000000" w:rsidRPr="00000000">
        <w:br w:type="page"/>
      </w:r>
      <w:r w:rsidDel="00000000" w:rsidR="00000000" w:rsidRPr="00000000">
        <w:rPr>
          <w:b w:val="1"/>
          <w:u w:val="single"/>
          <w:rtl w:val="0"/>
        </w:rPr>
        <w:t xml:space="preserve">Eléments de calcul Instagram :</w:t>
      </w:r>
    </w:p>
    <w:p w:rsidR="00000000" w:rsidDel="00000000" w:rsidP="00000000" w:rsidRDefault="00000000" w:rsidRPr="00000000" w14:paraId="0000011C">
      <w:pPr>
        <w:rPr>
          <w:b w:val="1"/>
          <w:sz w:val="28"/>
          <w:szCs w:val="28"/>
          <w:u w:val="singl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On repart des éléments de notation existants et on adapte certaines formules pour plus de cohérence. Les modifications / ajouts apparaîtront en </w:t>
      </w:r>
      <w:r w:rsidDel="00000000" w:rsidR="00000000" w:rsidRPr="00000000">
        <w:rPr>
          <w:color w:val="38761d"/>
          <w:rtl w:val="0"/>
        </w:rPr>
        <w:t xml:space="preserve">vert. </w:t>
      </w:r>
      <w:r w:rsidDel="00000000" w:rsidR="00000000" w:rsidRPr="00000000">
        <w:rPr>
          <w:rtl w:val="0"/>
        </w:rPr>
        <w:t xml:space="preserve">Si rien ne change, l’écriture sera normale (noir).</w:t>
      </w:r>
    </w:p>
    <w:p w:rsidR="00000000" w:rsidDel="00000000" w:rsidP="00000000" w:rsidRDefault="00000000" w:rsidRPr="00000000" w14:paraId="0000011E">
      <w:pPr>
        <w:rPr/>
      </w:pPr>
      <w:r w:rsidDel="00000000" w:rsidR="00000000" w:rsidRPr="00000000">
        <w:rPr>
          <w:rtl w:val="0"/>
        </w:rPr>
        <w:t xml:space="preserve">Étendre les coefficients permettrait également de gérer plus efficacement l’importance de chaque critère dans le calcul de la notation finale.</w:t>
      </w:r>
    </w:p>
    <w:p w:rsidR="00000000" w:rsidDel="00000000" w:rsidP="00000000" w:rsidRDefault="00000000" w:rsidRPr="00000000" w14:paraId="0000011F">
      <w:pPr>
        <w:rPr>
          <w:color w:val="38761d"/>
        </w:rPr>
      </w:pPr>
      <w:r w:rsidDel="00000000" w:rsidR="00000000" w:rsidRPr="00000000">
        <w:rPr>
          <w:rtl w:val="0"/>
        </w:rPr>
      </w:r>
    </w:p>
    <w:tbl>
      <w:tblPr>
        <w:tblStyle w:val="Table3"/>
        <w:tblW w:w="1093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10"/>
        <w:gridCol w:w="930"/>
        <w:gridCol w:w="7275"/>
        <w:tblGridChange w:id="0">
          <w:tblGrid>
            <w:gridCol w:w="1920"/>
            <w:gridCol w:w="810"/>
            <w:gridCol w:w="930"/>
            <w:gridCol w:w="727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Coeff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Formule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𝟙Taux d’engagement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8"/>
                <w:szCs w:val="28"/>
              </w:rPr>
            </w:pPr>
            <m:oMath>
              <m:f>
                <m:fPr>
                  <m:ctrlPr>
                    <w:rPr>
                      <w:sz w:val="28"/>
                      <w:szCs w:val="28"/>
                    </w:rPr>
                  </m:ctrlPr>
                </m:fPr>
                <m:num>
                  <m:f>
                    <m:fPr>
                      <m:ctrlPr>
                        <w:rPr>
                          <w:sz w:val="28"/>
                          <w:szCs w:val="28"/>
                        </w:rPr>
                      </m:ctrlPr>
                    </m:fPr>
                    <m:num>
                      <m:f>
                        <m:fPr>
                          <m:ctrlPr>
                            <w:rPr>
                              <w:sz w:val="28"/>
                              <w:szCs w:val="28"/>
                            </w:rPr>
                          </m:ctrlPr>
                        </m:fPr>
                        <m:num>
                          <m:nary>
                            <m:naryPr>
                              <m:chr m:val="∑"/>
                            </m:naryPr>
                            <m:sub/>
                            <m:sup/>
                          </m:nary>
                          <m:r>
                            <w:rPr>
                              <w:sz w:val="28"/>
                              <w:szCs w:val="28"/>
                            </w:rPr>
                            <m:t xml:space="preserve">Nombre de commentaires + </m:t>
                          </m:r>
                          <m:nary>
                            <m:naryPr>
                              <m:chr m:val="∑"/>
                              <m:ctrlPr>
                                <w:rPr>
                                  <w:sz w:val="28"/>
                                  <w:szCs w:val="28"/>
                                </w:rPr>
                              </m:ctrlPr>
                            </m:naryPr>
                            <m:sub/>
                            <m:sup/>
                          </m:nary>
                          <m:r>
                            <w:rPr>
                              <w:sz w:val="28"/>
                              <w:szCs w:val="28"/>
                            </w:rPr>
                            <m:t xml:space="preserve">nombre de likes</m:t>
                          </m:r>
                        </m:num>
                        <m:den>
                          <m:r>
                            <w:rPr>
                              <w:sz w:val="28"/>
                              <w:szCs w:val="28"/>
                            </w:rPr>
                            <m:t xml:space="preserve">Nombre d'abonnés</m:t>
                          </m:r>
                        </m:den>
                      </m:f>
                    </m:num>
                    <m:den>
                      <m:r>
                        <w:rPr>
                          <w:sz w:val="28"/>
                          <w:szCs w:val="28"/>
                        </w:rPr>
                        <m:t xml:space="preserve">Ttotal de posts</m:t>
                      </m:r>
                    </m:den>
                  </m:f>
                </m:num>
                <m:den>
                  <m:r>
                    <w:rPr>
                      <w:sz w:val="28"/>
                      <w:szCs w:val="28"/>
                    </w:rPr>
                    <m:t xml:space="preserve">Plus grand taux d'engagement observé</m:t>
                  </m:r>
                </m:den>
              </m:f>
              <m:r>
                <w:rPr>
                  <w:sz w:val="28"/>
                  <w:szCs w:val="28"/>
                </w:rPr>
                <m:t>×</m:t>
              </m:r>
              <m:r>
                <w:rPr>
                  <w:sz w:val="28"/>
                  <w:szCs w:val="28"/>
                </w:rPr>
                <m:t xml:space="preserve">100</m:t>
              </m:r>
            </m:oMath>
            <w:r w:rsidDel="00000000" w:rsidR="00000000" w:rsidRPr="00000000">
              <w:rPr>
                <w:rtl w:val="0"/>
              </w:rPr>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𝟚 Portée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8"/>
                <w:szCs w:val="28"/>
              </w:rPr>
            </w:pPr>
            <m:oMath>
              <m:f>
                <m:fPr>
                  <m:ctrlPr>
                    <w:rPr>
                      <w:sz w:val="28"/>
                      <w:szCs w:val="28"/>
                    </w:rPr>
                  </m:ctrlPr>
                </m:fPr>
                <m:num>
                  <m:f>
                    <m:fPr>
                      <m:ctrlPr>
                        <w:rPr>
                          <w:sz w:val="28"/>
                          <w:szCs w:val="28"/>
                        </w:rPr>
                      </m:ctrlPr>
                    </m:fPr>
                    <m:num>
                      <m:r>
                        <w:rPr>
                          <w:sz w:val="28"/>
                          <w:szCs w:val="28"/>
                        </w:rPr>
                        <m:t xml:space="preserve">Nombre d'abonnés</m:t>
                      </m:r>
                    </m:num>
                    <m:den>
                      <m:r>
                        <w:rPr>
                          <w:sz w:val="28"/>
                          <w:szCs w:val="28"/>
                        </w:rPr>
                        <m:t xml:space="preserve">Population</m:t>
                      </m:r>
                    </m:den>
                  </m:f>
                </m:num>
                <m:den>
                  <m:r>
                    <w:rPr>
                      <w:sz w:val="28"/>
                      <w:szCs w:val="28"/>
                    </w:rPr>
                    <m:t xml:space="preserve">Portée la plus grande</m:t>
                  </m:r>
                </m:den>
              </m:f>
              <m:r>
                <w:rPr>
                  <w:sz w:val="28"/>
                  <w:szCs w:val="28"/>
                </w:rPr>
                <m:t>×</m:t>
              </m:r>
              <m:r>
                <w:rPr>
                  <w:sz w:val="28"/>
                  <w:szCs w:val="28"/>
                </w:rPr>
                <m:t xml:space="preserve">100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𝟛 Indice de fréquence de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color w:val="980000"/>
                <w:sz w:val="20"/>
                <w:szCs w:val="20"/>
              </w:rPr>
            </w:pPr>
            <w:r w:rsidDel="00000000" w:rsidR="00000000" w:rsidRPr="00000000">
              <w:rPr>
                <w:b w:val="1"/>
                <w:color w:val="980000"/>
                <w:sz w:val="20"/>
                <w:szCs w:val="20"/>
                <w:rtl w:val="0"/>
              </w:rPr>
              <w:t xml:space="preserve">Version “comparaison entre les collectivités”</w:t>
            </w:r>
          </w:p>
          <w:p w:rsidR="00000000" w:rsidDel="00000000" w:rsidP="00000000" w:rsidRDefault="00000000" w:rsidRPr="00000000" w14:paraId="00000130">
            <w:pPr>
              <w:widowControl w:val="0"/>
              <w:spacing w:line="240" w:lineRule="auto"/>
              <w:jc w:val="center"/>
              <w:rPr>
                <w:sz w:val="24"/>
                <w:szCs w:val="24"/>
              </w:rPr>
            </w:pPr>
            <m:oMath>
              <m:f>
                <m:fPr>
                  <m:ctrlPr>
                    <w:rPr>
                      <w:sz w:val="24"/>
                      <w:szCs w:val="24"/>
                    </w:rPr>
                  </m:ctrlPr>
                </m:fPr>
                <m:num>
                  <m:r>
                    <w:rPr>
                      <w:sz w:val="24"/>
                      <w:szCs w:val="24"/>
                    </w:rPr>
                    <m:t xml:space="preserve">Moyenne du nombre de posts par jour</m:t>
                  </m:r>
                </m:num>
                <m:den>
                  <m:r>
                    <w:rPr>
                      <w:sz w:val="24"/>
                      <w:szCs w:val="24"/>
                    </w:rPr>
                    <m:t xml:space="preserve">Plus grand nombre de post par par jour observé</m:t>
                  </m:r>
                </m:den>
              </m:f>
              <m:r>
                <w:rPr>
                  <w:sz w:val="24"/>
                  <w:szCs w:val="24"/>
                </w:rPr>
                <m:t>×</m:t>
              </m:r>
              <m:r>
                <w:rPr>
                  <w:sz w:val="24"/>
                  <w:szCs w:val="24"/>
                </w:rPr>
                <m:t xml:space="preserve">100</m:t>
              </m:r>
            </m:oMath>
            <w:r w:rsidDel="00000000" w:rsidR="00000000" w:rsidRPr="00000000">
              <w:rPr>
                <w:rtl w:val="0"/>
              </w:rPr>
            </w:r>
          </w:p>
          <w:p w:rsidR="00000000" w:rsidDel="00000000" w:rsidP="00000000" w:rsidRDefault="00000000" w:rsidRPr="00000000" w14:paraId="0000013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32">
            <w:pPr>
              <w:widowControl w:val="0"/>
              <w:spacing w:line="240" w:lineRule="auto"/>
              <w:jc w:val="center"/>
              <w:rPr>
                <w:b w:val="1"/>
                <w:color w:val="980000"/>
                <w:sz w:val="28"/>
                <w:szCs w:val="28"/>
              </w:rPr>
            </w:pPr>
            <w:r w:rsidDel="00000000" w:rsidR="00000000" w:rsidRPr="00000000">
              <w:rPr>
                <w:b w:val="1"/>
                <w:color w:val="980000"/>
                <w:sz w:val="20"/>
                <w:szCs w:val="20"/>
                <w:rtl w:val="0"/>
              </w:rPr>
              <w:t xml:space="preserve">Version</w:t>
            </w:r>
            <w:r w:rsidDel="00000000" w:rsidR="00000000" w:rsidRPr="00000000">
              <w:rPr>
                <w:b w:val="1"/>
                <w:color w:val="980000"/>
                <w:sz w:val="28"/>
                <w:szCs w:val="28"/>
                <w:rtl w:val="0"/>
              </w:rPr>
              <w:t xml:space="preserve"> “ratio” A DEFINIR (entre 2 et 4 ici)</w:t>
            </w:r>
          </w:p>
          <w:p w:rsidR="00000000" w:rsidDel="00000000" w:rsidP="00000000" w:rsidRDefault="00000000" w:rsidRPr="00000000" w14:paraId="00000133">
            <w:pPr>
              <w:widowControl w:val="0"/>
              <w:spacing w:line="240" w:lineRule="auto"/>
              <w:jc w:val="center"/>
              <w:rPr>
                <w:color w:val="274e13"/>
                <w:sz w:val="20"/>
                <w:szCs w:val="20"/>
              </w:rPr>
            </w:pPr>
            <m:oMath>
              <m:r>
                <w:rPr>
                  <w:color w:val="274e13"/>
                  <w:sz w:val="20"/>
                  <w:szCs w:val="20"/>
                </w:rPr>
                <m:t xml:space="preserve">Ratio : Nombre de posts total  / Durée analysée</m:t>
              </m:r>
            </m:oMath>
            <w:r w:rsidDel="00000000" w:rsidR="00000000" w:rsidRPr="00000000">
              <w:rPr>
                <w:rtl w:val="0"/>
              </w:rPr>
            </w:r>
          </w:p>
          <w:p w:rsidR="00000000" w:rsidDel="00000000" w:rsidP="00000000" w:rsidRDefault="00000000" w:rsidRPr="00000000" w14:paraId="00000134">
            <w:pPr>
              <w:widowControl w:val="0"/>
              <w:spacing w:line="240" w:lineRule="auto"/>
              <w:jc w:val="center"/>
              <w:rPr>
                <w:color w:val="274e13"/>
                <w:sz w:val="20"/>
                <w:szCs w:val="20"/>
              </w:rPr>
            </w:pPr>
            <m:oMath>
              <m:r>
                <w:rPr>
                  <w:color w:val="274e13"/>
                  <w:sz w:val="20"/>
                  <w:szCs w:val="20"/>
                </w:rPr>
                <m:t xml:space="preserve">Si ratio &lt;2 : ratio *</m:t>
              </m:r>
              <m:f>
                <m:fPr>
                  <m:ctrlPr>
                    <w:rPr>
                      <w:color w:val="274e13"/>
                      <w:sz w:val="20"/>
                      <w:szCs w:val="20"/>
                    </w:rPr>
                  </m:ctrlPr>
                </m:fPr>
                <m:num>
                  <m:r>
                    <w:rPr>
                      <w:color w:val="274e13"/>
                      <w:sz w:val="20"/>
                      <w:szCs w:val="20"/>
                    </w:rPr>
                    <m:t xml:space="preserve">100</m:t>
                  </m:r>
                </m:num>
                <m:den>
                  <m:r>
                    <w:rPr>
                      <w:color w:val="274e13"/>
                      <w:sz w:val="20"/>
                      <w:szCs w:val="20"/>
                    </w:rPr>
                    <m:t xml:space="preserve">2</m:t>
                  </m:r>
                </m:den>
              </m:f>
            </m:oMath>
            <w:r w:rsidDel="00000000" w:rsidR="00000000" w:rsidRPr="00000000">
              <w:rPr>
                <w:rtl w:val="0"/>
              </w:rPr>
            </w:r>
          </w:p>
          <w:p w:rsidR="00000000" w:rsidDel="00000000" w:rsidP="00000000" w:rsidRDefault="00000000" w:rsidRPr="00000000" w14:paraId="00000135">
            <w:pPr>
              <w:widowControl w:val="0"/>
              <w:spacing w:line="240" w:lineRule="auto"/>
              <w:jc w:val="center"/>
              <w:rPr>
                <w:color w:val="274e13"/>
                <w:sz w:val="24"/>
                <w:szCs w:val="24"/>
              </w:rPr>
            </w:pPr>
            <m:oMath>
              <m:r>
                <w:rPr>
                  <w:color w:val="274e13"/>
                  <w:sz w:val="24"/>
                  <w:szCs w:val="24"/>
                </w:rPr>
                <m:t xml:space="preserve">Si 2 &lt;= ratio &lt;= 4 : 100</m:t>
              </m:r>
            </m:oMath>
            <w:r w:rsidDel="00000000" w:rsidR="00000000" w:rsidRPr="00000000">
              <w:rPr>
                <w:rtl w:val="0"/>
              </w:rPr>
            </w:r>
          </w:p>
          <w:p w:rsidR="00000000" w:rsidDel="00000000" w:rsidP="00000000" w:rsidRDefault="00000000" w:rsidRPr="00000000" w14:paraId="00000136">
            <w:pPr>
              <w:widowControl w:val="0"/>
              <w:spacing w:line="240" w:lineRule="auto"/>
              <w:jc w:val="center"/>
              <w:rPr>
                <w:color w:val="274e13"/>
                <w:sz w:val="24"/>
                <w:szCs w:val="24"/>
              </w:rPr>
            </w:pPr>
            <m:oMath>
              <m:r>
                <w:rPr>
                  <w:color w:val="274e13"/>
                  <w:sz w:val="24"/>
                  <w:szCs w:val="24"/>
                </w:rPr>
                <m:t xml:space="preserve">Si ratio &gt;4 : 4*</m:t>
              </m:r>
              <m:f>
                <m:fPr>
                  <m:ctrlPr>
                    <w:rPr>
                      <w:color w:val="274e13"/>
                      <w:sz w:val="24"/>
                      <w:szCs w:val="24"/>
                    </w:rPr>
                  </m:ctrlPr>
                </m:fPr>
                <m:num>
                  <m:r>
                    <w:rPr>
                      <w:color w:val="274e13"/>
                      <w:sz w:val="24"/>
                      <w:szCs w:val="24"/>
                    </w:rPr>
                    <m:t xml:space="preserve">100</m:t>
                  </m:r>
                </m:num>
                <m:den>
                  <m:r>
                    <w:rPr>
                      <w:color w:val="274e13"/>
                      <w:sz w:val="24"/>
                      <w:szCs w:val="24"/>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𝟜 Nombre d’abonnés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sz w:val="28"/>
                <w:szCs w:val="28"/>
              </w:rPr>
            </w:pPr>
            <m:oMath>
              <m:f>
                <m:fPr>
                  <m:ctrlPr>
                    <w:rPr>
                      <w:b w:val="1"/>
                      <w:sz w:val="28"/>
                      <w:szCs w:val="28"/>
                    </w:rPr>
                  </m:ctrlPr>
                </m:fPr>
                <m:num>
                  <m:r>
                    <w:rPr>
                      <w:b w:val="1"/>
                      <w:sz w:val="28"/>
                      <w:szCs w:val="28"/>
                    </w:rPr>
                    <m:t xml:space="preserve">Nombre d'abonnés</m:t>
                  </m:r>
                </m:num>
                <m:den>
                  <m:r>
                    <w:rPr>
                      <w:b w:val="1"/>
                      <w:sz w:val="28"/>
                      <w:szCs w:val="28"/>
                    </w:rPr>
                    <m:t xml:space="preserve">Plus grand nombre d'abonnés observé</m:t>
                  </m:r>
                </m:den>
              </m:f>
              <m:r>
                <w:rPr>
                  <w:b w:val="1"/>
                  <w:sz w:val="28"/>
                  <w:szCs w:val="28"/>
                </w:rPr>
                <m:t xml:space="preserve">*100</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𝟝 Ratio d’abonnement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b w:val="1"/>
                <w:sz w:val="28"/>
                <w:szCs w:val="28"/>
                <w:u w:val="single"/>
              </w:rPr>
            </w:pPr>
            <m:oMath>
              <m:r>
                <w:rPr>
                  <w:b w:val="1"/>
                  <w:sz w:val="28"/>
                  <w:szCs w:val="28"/>
                  <w:u w:val="single"/>
                </w:rPr>
                <m:t xml:space="preserve">Ratio : </m:t>
              </m:r>
              <m:f>
                <m:fPr>
                  <m:ctrlPr>
                    <w:rPr>
                      <w:b w:val="1"/>
                      <w:sz w:val="28"/>
                      <w:szCs w:val="28"/>
                      <w:u w:val="single"/>
                    </w:rPr>
                  </m:ctrlPr>
                </m:fPr>
                <m:num>
                  <m:r>
                    <w:rPr>
                      <w:b w:val="1"/>
                      <w:sz w:val="28"/>
                      <w:szCs w:val="28"/>
                      <w:u w:val="single"/>
                    </w:rPr>
                    <m:t xml:space="preserve">Nombre d'abonnés</m:t>
                  </m:r>
                </m:num>
                <m:den>
                  <m:r>
                    <w:rPr>
                      <w:b w:val="1"/>
                      <w:sz w:val="28"/>
                      <w:szCs w:val="28"/>
                      <w:u w:val="single"/>
                    </w:rPr>
                    <m:t xml:space="preserve">Nombre d'abonnements</m:t>
                  </m:r>
                </m:den>
              </m:f>
            </m:oMath>
            <w:r w:rsidDel="00000000" w:rsidR="00000000" w:rsidRPr="00000000">
              <w:rPr>
                <w:rtl w:val="0"/>
              </w:rPr>
            </w:r>
          </w:p>
          <w:p w:rsidR="00000000" w:rsidDel="00000000" w:rsidP="00000000" w:rsidRDefault="00000000" w:rsidRPr="00000000" w14:paraId="0000013F">
            <w:pPr>
              <w:jc w:val="center"/>
              <w:rPr>
                <w:color w:val="274e13"/>
                <w:sz w:val="24"/>
                <w:szCs w:val="24"/>
              </w:rPr>
            </w:pPr>
            <m:oMath>
              <m:r>
                <w:rPr>
                  <w:color w:val="274e13"/>
                  <w:sz w:val="24"/>
                  <w:szCs w:val="24"/>
                </w:rPr>
                <m:t xml:space="preserve">Si ratio &lt; 1 :  ratio </m:t>
              </m:r>
              <m:r>
                <w:rPr>
                  <w:color w:val="274e13"/>
                  <w:sz w:val="24"/>
                  <w:szCs w:val="24"/>
                </w:rPr>
                <m:t>×</m:t>
              </m:r>
              <m:r>
                <w:rPr>
                  <w:color w:val="274e13"/>
                  <w:sz w:val="24"/>
                  <w:szCs w:val="24"/>
                </w:rPr>
                <m:t xml:space="preserve">100</m:t>
              </m:r>
            </m:oMath>
            <w:r w:rsidDel="00000000" w:rsidR="00000000" w:rsidRPr="00000000">
              <w:rPr>
                <w:rtl w:val="0"/>
              </w:rPr>
            </w:r>
          </w:p>
          <w:p w:rsidR="00000000" w:rsidDel="00000000" w:rsidP="00000000" w:rsidRDefault="00000000" w:rsidRPr="00000000" w14:paraId="00000140">
            <w:pPr>
              <w:jc w:val="center"/>
              <w:rPr>
                <w:color w:val="274e13"/>
                <w:sz w:val="24"/>
                <w:szCs w:val="24"/>
              </w:rPr>
            </w:pPr>
            <m:oMath>
              <m:r>
                <w:rPr>
                  <w:color w:val="274e13"/>
                  <w:sz w:val="24"/>
                  <w:szCs w:val="24"/>
                </w:rPr>
                <m:t xml:space="preserve">Si 1 &lt;= ratio &lt;= 3 : 100</m:t>
              </m:r>
            </m:oMath>
            <w:r w:rsidDel="00000000" w:rsidR="00000000" w:rsidRPr="00000000">
              <w:rPr>
                <w:rtl w:val="0"/>
              </w:rPr>
            </w:r>
          </w:p>
          <w:p w:rsidR="00000000" w:rsidDel="00000000" w:rsidP="00000000" w:rsidRDefault="00000000" w:rsidRPr="00000000" w14:paraId="00000141">
            <w:pPr>
              <w:jc w:val="center"/>
              <w:rPr>
                <w:sz w:val="20"/>
                <w:szCs w:val="20"/>
              </w:rPr>
            </w:pPr>
            <m:oMath>
              <m:r>
                <w:rPr>
                  <w:color w:val="274e13"/>
                  <w:sz w:val="24"/>
                  <w:szCs w:val="24"/>
                </w:rPr>
                <m:t xml:space="preserve">Si ratio &gt;3:3 * </m:t>
              </m:r>
              <m:f>
                <m:fPr>
                  <m:ctrlPr>
                    <w:rPr>
                      <w:color w:val="274e13"/>
                      <w:sz w:val="24"/>
                      <w:szCs w:val="24"/>
                    </w:rPr>
                  </m:ctrlPr>
                </m:fPr>
                <m:num>
                  <m:r>
                    <w:rPr>
                      <w:color w:val="274e13"/>
                      <w:sz w:val="24"/>
                      <w:szCs w:val="24"/>
                    </w:rPr>
                    <m:t xml:space="preserve">100</m:t>
                  </m:r>
                </m:num>
                <m:den>
                  <m:r>
                    <w:rPr>
                      <w:color w:val="274e13"/>
                      <w:sz w:val="24"/>
                      <w:szCs w:val="24"/>
                    </w:rPr>
                    <m:t xml:space="preserve">ratio</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𝟞 Taux de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color w:val="274e13"/>
                <w:sz w:val="20"/>
                <w:szCs w:val="20"/>
              </w:rPr>
            </w:pPr>
            <m:oMath>
              <m:f>
                <m:fPr>
                  <m:ctrlPr>
                    <w:rPr>
                      <w:b w:val="1"/>
                      <w:color w:val="274e13"/>
                      <w:sz w:val="28"/>
                      <w:szCs w:val="28"/>
                    </w:rPr>
                  </m:ctrlPr>
                </m:fPr>
                <m:num>
                  <m:r>
                    <w:rPr>
                      <w:b w:val="1"/>
                      <w:color w:val="274e13"/>
                      <w:sz w:val="28"/>
                      <w:szCs w:val="28"/>
                    </w:rPr>
                    <m:t xml:space="preserve">Nombre de stories observés</m:t>
                  </m:r>
                </m:num>
                <m:den>
                  <m:r>
                    <w:rPr>
                      <w:b w:val="1"/>
                      <w:color w:val="274e13"/>
                      <w:sz w:val="28"/>
                      <w:szCs w:val="28"/>
                    </w:rPr>
                    <m:t xml:space="preserve">Nombre de scraping effectués</m:t>
                  </m:r>
                </m:den>
              </m:f>
              <m:r>
                <w:rPr>
                  <w:b w:val="1"/>
                  <w:color w:val="274e13"/>
                  <w:sz w:val="28"/>
                  <w:szCs w:val="28"/>
                </w:rPr>
                <m:t xml:space="preserve">*100</m:t>
              </m:r>
            </m:oMath>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rPr/>
      </w:pPr>
      <w:r w:rsidDel="00000000" w:rsidR="00000000" w:rsidRPr="00000000">
        <w:rPr>
          <w:b w:val="1"/>
          <w:color w:val="274e13"/>
          <w:rtl w:val="0"/>
        </w:rPr>
        <w:t xml:space="preserve">𝟛 Indice de fréquence de publication : </w:t>
      </w:r>
      <w:r w:rsidDel="00000000" w:rsidR="00000000" w:rsidRPr="00000000">
        <w:rPr>
          <w:rtl w:val="0"/>
        </w:rPr>
        <w:t xml:space="preserve">En prenant un ratio idéal comme point de repère, on évite à la fois de pénaliser l’ensemble des collectivité si une très grosse collectivité publie énormément chaque jour (ce qui est le cas lorsqu’on compare les collectivités entre elles), et on “punit” plus directement celles qui sont très éloignées du ratio idéal (soit celles qui publie trop ou  trop peu).</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u w:val="single"/>
        </w:rPr>
      </w:pPr>
      <w:r w:rsidDel="00000000" w:rsidR="00000000" w:rsidRPr="00000000">
        <w:rPr>
          <w:u w:val="single"/>
          <w:rtl w:val="0"/>
        </w:rPr>
        <w:t xml:space="preserve">Exemples pour un ratio idéal entre 2 et 4 posts par jour :</w:t>
      </w:r>
    </w:p>
    <w:tbl>
      <w:tblPr>
        <w:tblStyle w:val="Table4"/>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1035"/>
        <w:gridCol w:w="975"/>
        <w:gridCol w:w="990"/>
        <w:gridCol w:w="945"/>
        <w:gridCol w:w="1035"/>
        <w:gridCol w:w="915"/>
        <w:gridCol w:w="945"/>
        <w:tblGridChange w:id="0">
          <w:tblGrid>
            <w:gridCol w:w="2055"/>
            <w:gridCol w:w="1035"/>
            <w:gridCol w:w="975"/>
            <w:gridCol w:w="990"/>
            <w:gridCol w:w="945"/>
            <w:gridCol w:w="1035"/>
            <w:gridCol w:w="915"/>
            <w:gridCol w:w="94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Fréquence observée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0.1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0.9</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12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Calcul actuel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0.8333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4.1667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16.6667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33.3333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Version ratio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66.6667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33.3333</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color w:val="274e13"/>
          <w:rtl w:val="0"/>
        </w:rPr>
        <w:t xml:space="preserve">𝟝 Ratio d’abonnement : </w:t>
      </w:r>
      <w:r w:rsidDel="00000000" w:rsidR="00000000" w:rsidRPr="00000000">
        <w:rPr>
          <w:rtl w:val="0"/>
        </w:rPr>
        <w:t xml:space="preserve">On redéfinit le calcul des notes pour plus de logique (la perte de point devient proportionnelle qu’elle soit plus faible ou plus élevé que le ratio idéal)</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5"/>
        <w:tblW w:w="88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40"/>
        <w:gridCol w:w="930"/>
        <w:gridCol w:w="900"/>
        <w:gridCol w:w="1000"/>
        <w:gridCol w:w="940"/>
        <w:gridCol w:w="1040"/>
        <w:gridCol w:w="920"/>
        <w:gridCol w:w="900"/>
        <w:tblGridChange w:id="0">
          <w:tblGrid>
            <w:gridCol w:w="2240"/>
            <w:gridCol w:w="930"/>
            <w:gridCol w:w="900"/>
            <w:gridCol w:w="1000"/>
            <w:gridCol w:w="940"/>
            <w:gridCol w:w="1040"/>
            <w:gridCol w:w="920"/>
            <w:gridCol w:w="9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Nombre d'abonnés</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17600</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3825</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3307</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2944</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1499</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995</w:t>
            </w:r>
          </w:p>
        </w:tc>
        <w:tc>
          <w:tcPr>
            <w:tcBorders>
              <w:top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68315</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Nombre d'abonnements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144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15946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101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432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22876</w:t>
            </w:r>
          </w:p>
        </w:tc>
      </w:tr>
      <w:tr>
        <w:trPr>
          <w:trHeight w:val="300" w:hRule="atLeast"/>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Calcul actuel</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99.2399</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70.2574</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96.1852</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79.2063</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93.05</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Calcul modifié</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2.4545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23.9872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9.1624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44.0217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12.6084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30.1508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100.0000</w:t>
            </w:r>
          </w:p>
        </w:tc>
      </w:tr>
      <w:tr>
        <w:trPr>
          <w:trHeight w:val="300" w:hRule="atLeast"/>
        </w:trPr>
        <w:tc>
          <w:tcPr>
            <w:tcBorders>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Ratio observé</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122.2222</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0.2399</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32.7426</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6.8148</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23.7937</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9.9500</w:t>
            </w:r>
          </w:p>
        </w:tc>
        <w:tc>
          <w:tcPr>
            <w:tcBorders>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2.9863</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color w:val="274e13"/>
          <w:rtl w:val="0"/>
        </w:rPr>
        <w:t xml:space="preserve">𝟞 Taux de stories :</w:t>
      </w:r>
      <w:r w:rsidDel="00000000" w:rsidR="00000000" w:rsidRPr="00000000">
        <w:rPr>
          <w:rtl w:val="0"/>
        </w:rPr>
        <w:t xml:space="preserve"> </w:t>
      </w:r>
      <w:r w:rsidDel="00000000" w:rsidR="00000000" w:rsidRPr="00000000">
        <w:rPr>
          <w:rtl w:val="0"/>
        </w:rPr>
        <w:t xml:space="preserve">On calcul une note sur la présence ou non d’une storie au moment de chaque scrapping (nécessite une modification de la BDD)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0 = Pas de storie</w:t>
      </w:r>
    </w:p>
    <w:p w:rsidR="00000000" w:rsidDel="00000000" w:rsidP="00000000" w:rsidRDefault="00000000" w:rsidRPr="00000000" w14:paraId="00000195">
      <w:pPr>
        <w:rPr/>
      </w:pPr>
      <w:r w:rsidDel="00000000" w:rsidR="00000000" w:rsidRPr="00000000">
        <w:rPr>
          <w:rtl w:val="0"/>
        </w:rPr>
        <w:t xml:space="preserve">1 = Présence d’une storie</w:t>
      </w:r>
    </w:p>
    <w:p w:rsidR="00000000" w:rsidDel="00000000" w:rsidP="00000000" w:rsidRDefault="00000000" w:rsidRPr="00000000" w14:paraId="00000196">
      <w:pPr>
        <w:rPr/>
      </w:pPr>
      <w:r w:rsidDel="00000000" w:rsidR="00000000" w:rsidRPr="00000000">
        <w:rPr>
          <w:rtl w:val="0"/>
        </w:rPr>
      </w:r>
    </w:p>
    <w:tbl>
      <w:tblPr>
        <w:tblStyle w:val="Table6"/>
        <w:tblW w:w="9359.999999999998"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6.9158878504672"/>
        <w:gridCol w:w="754.4859813084112"/>
        <w:gridCol w:w="710.7476635514018"/>
        <w:gridCol w:w="721.6822429906541"/>
        <w:gridCol w:w="688.8785046728972"/>
        <w:gridCol w:w="754.4859813084112"/>
        <w:gridCol w:w="667.0093457943925"/>
        <w:gridCol w:w="688.8785046728972"/>
        <w:gridCol w:w="1093.4579439252336"/>
        <w:gridCol w:w="1093.4579439252336"/>
        <w:tblGridChange w:id="0">
          <w:tblGrid>
            <w:gridCol w:w="2186.9158878504672"/>
            <w:gridCol w:w="754.4859813084112"/>
            <w:gridCol w:w="710.7476635514018"/>
            <w:gridCol w:w="721.6822429906541"/>
            <w:gridCol w:w="688.8785046728972"/>
            <w:gridCol w:w="754.4859813084112"/>
            <w:gridCol w:w="667.0093457943925"/>
            <w:gridCol w:w="688.8785046728972"/>
            <w:gridCol w:w="1093.4579439252336"/>
            <w:gridCol w:w="1093.4579439252336"/>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Date scraping</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a</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b</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c</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d</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f</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g</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h</w:t>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b w:val="1"/>
                <w:sz w:val="20"/>
                <w:szCs w:val="20"/>
                <w:rtl w:val="0"/>
              </w:rPr>
              <w:t xml:space="preserve">Note</w:t>
            </w: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Présence storie collectivité A</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b w:val="1"/>
                <w:sz w:val="20"/>
                <w:szCs w:val="20"/>
                <w:rtl w:val="0"/>
              </w:rPr>
              <w:t xml:space="preserve">50</w:t>
            </w: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Présence storie collectivité B</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b w:val="1"/>
                <w:sz w:val="20"/>
                <w:szCs w:val="20"/>
                <w:rtl w:val="0"/>
              </w:rPr>
              <w:t xml:space="preserve">12.5</w:t>
            </w: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Présence storie collectivité C</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b w:val="1"/>
                <w:sz w:val="20"/>
                <w:szCs w:val="20"/>
                <w:rtl w:val="0"/>
              </w:rPr>
              <w:t xml:space="preserve">50</w:t>
            </w: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Présence storie collectivité D</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0</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b w:val="1"/>
                <w:sz w:val="20"/>
                <w:szCs w:val="20"/>
                <w:rtl w:val="0"/>
              </w:rPr>
              <w:t xml:space="preserve">0</w:t>
            </w:r>
            <w:r w:rsidDel="00000000" w:rsidR="00000000" w:rsidRPr="00000000">
              <w:rPr>
                <w:rtl w:val="0"/>
              </w:rPr>
            </w:r>
          </w:p>
        </w:tc>
      </w:tr>
      <w:tr>
        <w:trPr>
          <w:trHeight w:val="300" w:hRule="atLeast"/>
        </w:trP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Présence storie collectivité 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1</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b w:val="1"/>
                <w:sz w:val="20"/>
                <w:szCs w:val="20"/>
                <w:rtl w:val="0"/>
              </w:rPr>
              <w:t xml:space="preserve">100</w:t>
            </w:r>
            <w:r w:rsidDel="00000000" w:rsidR="00000000" w:rsidRPr="00000000">
              <w:rPr>
                <w:rtl w:val="0"/>
              </w:rPr>
            </w:r>
          </w:p>
        </w:tc>
      </w:tr>
    </w:tbl>
    <w:p w:rsidR="00000000" w:rsidDel="00000000" w:rsidP="00000000" w:rsidRDefault="00000000" w:rsidRPr="00000000" w14:paraId="000001D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2"/>
        <w:rPr>
          <w:b w:val="1"/>
          <w:u w:val="single"/>
        </w:rPr>
      </w:pPr>
      <w:bookmarkStart w:colFirst="0" w:colLast="0" w:name="_ojdjq85lw1pi" w:id="13"/>
      <w:bookmarkEnd w:id="13"/>
      <w:r w:rsidDel="00000000" w:rsidR="00000000" w:rsidRPr="00000000">
        <w:rPr>
          <w:b w:val="1"/>
          <w:u w:val="single"/>
          <w:rtl w:val="0"/>
        </w:rPr>
        <w:t xml:space="preserve">Calcul du score </w:t>
      </w:r>
    </w:p>
    <w:p w:rsidR="00000000" w:rsidDel="00000000" w:rsidP="00000000" w:rsidRDefault="00000000" w:rsidRPr="00000000" w14:paraId="000001D5">
      <w:pPr>
        <w:rPr>
          <w:sz w:val="24"/>
          <w:szCs w:val="24"/>
          <w:u w:val="single"/>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Si nombre de post &gt; 0 et Nombre d’abonnés &gt; 100 et </w:t>
      </w:r>
      <w:r w:rsidDel="00000000" w:rsidR="00000000" w:rsidRPr="00000000">
        <w:rPr>
          <w:b w:val="1"/>
          <w:rtl w:val="0"/>
        </w:rPr>
        <w:t xml:space="preserve">Indice de fréquence de publication &gt; 5 </w:t>
      </w:r>
      <w:r w:rsidDel="00000000" w:rsidR="00000000" w:rsidRPr="00000000">
        <w:rPr>
          <w:rtl w:val="0"/>
        </w:rPr>
        <w:t xml:space="preserve">(correspondant à 5% de la fréquence maximale observée ou à 2 à 3 posts par mois maximum)</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m:oMath>
        <m:r>
          <w:rPr>
            <w:sz w:val="24"/>
            <w:szCs w:val="24"/>
          </w:rPr>
          <m:t xml:space="preserve">Nombre d'abonnés </m:t>
        </m:r>
        <m:r>
          <w:rPr>
            <w:sz w:val="24"/>
            <w:szCs w:val="24"/>
          </w:rPr>
          <m:t>×</m:t>
        </m:r>
        <m:r>
          <w:rPr>
            <w:sz w:val="24"/>
            <w:szCs w:val="24"/>
          </w:rPr>
          <m:t xml:space="preserve">3 +Ratio d'abonnement </m:t>
        </m:r>
        <m:r>
          <w:rPr>
            <w:sz w:val="24"/>
            <w:szCs w:val="24"/>
          </w:rPr>
          <m:t>×</m:t>
        </m:r>
        <m:r>
          <w:rPr>
            <w:sz w:val="24"/>
            <w:szCs w:val="24"/>
          </w:rPr>
          <m:t xml:space="preserve">2+Portée </m:t>
        </m:r>
        <m:r>
          <w:rPr>
            <w:sz w:val="24"/>
            <w:szCs w:val="24"/>
          </w:rPr>
          <m:t>×</m:t>
        </m:r>
        <m:r>
          <w:rPr>
            <w:sz w:val="24"/>
            <w:szCs w:val="24"/>
          </w:rPr>
          <m:t xml:space="preserve">8+Taux d'engagement </m:t>
        </m:r>
        <m:r>
          <w:rPr>
            <w:sz w:val="24"/>
            <w:szCs w:val="24"/>
          </w:rPr>
          <m:t>×</m:t>
        </m:r>
        <m:r>
          <w:rPr>
            <w:sz w:val="24"/>
            <w:szCs w:val="24"/>
          </w:rPr>
          <m:t xml:space="preserve">10</m:t>
        </m:r>
      </m:oMath>
      <w:r w:rsidDel="00000000" w:rsidR="00000000" w:rsidRPr="00000000">
        <w:rPr>
          <w:rtl w:val="0"/>
        </w:rPr>
      </w:r>
    </w:p>
    <w:p w:rsidR="00000000" w:rsidDel="00000000" w:rsidP="00000000" w:rsidRDefault="00000000" w:rsidRPr="00000000" w14:paraId="000001D9">
      <w:pPr>
        <w:rPr>
          <w:sz w:val="24"/>
          <w:szCs w:val="24"/>
        </w:rPr>
      </w:pPr>
      <m:oMath>
        <m:r>
          <w:rPr>
            <w:sz w:val="24"/>
            <w:szCs w:val="24"/>
          </w:rPr>
          <m:t xml:space="preserve">+</m:t>
        </m:r>
        <m:r>
          <w:rPr/>
          <m:t xml:space="preserve">Indice de fréquence de publication </m:t>
        </m:r>
        <m:r>
          <w:rPr/>
          <m:t>×</m:t>
        </m:r>
        <m:r>
          <w:rPr/>
          <m:t xml:space="preserve">5+Taux de stories</m:t>
        </m:r>
      </m:oMath>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jc w:val="center"/>
        <w:rPr>
          <w:sz w:val="24"/>
          <w:szCs w:val="24"/>
        </w:rPr>
      </w:pPr>
      <m:oMath>
        <m:r>
          <w:rPr>
            <w:sz w:val="24"/>
            <w:szCs w:val="24"/>
          </w:rPr>
          <m:t xml:space="preserve">29</m:t>
        </m:r>
      </m:oMath>
      <w:r w:rsidDel="00000000" w:rsidR="00000000" w:rsidRPr="00000000">
        <w:rPr>
          <w:rtl w:val="0"/>
        </w:rPr>
      </w:r>
    </w:p>
    <w:p w:rsidR="00000000" w:rsidDel="00000000" w:rsidP="00000000" w:rsidRDefault="00000000" w:rsidRPr="00000000" w14:paraId="000001DC">
      <w:pPr>
        <w:jc w:val="center"/>
        <w:rPr>
          <w:sz w:val="24"/>
          <w:szCs w:val="24"/>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rtl w:val="0"/>
        </w:rPr>
        <w:t xml:space="preserve">Si nombre de post &gt; 0 et Nombre d’abonnés &gt; 100 et </w:t>
      </w:r>
      <w:r w:rsidDel="00000000" w:rsidR="00000000" w:rsidRPr="00000000">
        <w:rPr>
          <w:b w:val="1"/>
          <w:rtl w:val="0"/>
        </w:rPr>
        <w:t xml:space="preserve">Indice de fréquence de publication &lt; 5</w:t>
      </w:r>
    </w:p>
    <w:p w:rsidR="00000000" w:rsidDel="00000000" w:rsidP="00000000" w:rsidRDefault="00000000" w:rsidRPr="00000000" w14:paraId="000001DE">
      <w:pPr>
        <w:jc w:val="center"/>
        <w:rPr>
          <w:i w:val="1"/>
        </w:rPr>
      </w:pPr>
      <w:r w:rsidDel="00000000" w:rsidR="00000000" w:rsidRPr="00000000">
        <w:rPr>
          <w:i w:val="1"/>
          <w:rtl w:val="0"/>
        </w:rPr>
        <w:t xml:space="preserve">A l’image de la notation Twitter, on divise par 1.15 </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m:oMath>
        <m:r>
          <w:rPr>
            <w:sz w:val="24"/>
            <w:szCs w:val="24"/>
          </w:rPr>
          <m:t xml:space="preserve">Nombre d'abonnés </m:t>
        </m:r>
        <m:r>
          <w:rPr>
            <w:sz w:val="24"/>
            <w:szCs w:val="24"/>
          </w:rPr>
          <m:t>×</m:t>
        </m:r>
        <m:r>
          <w:rPr>
            <w:sz w:val="24"/>
            <w:szCs w:val="24"/>
          </w:rPr>
          <m:t xml:space="preserve">3 +Ratio d'abonnement </m:t>
        </m:r>
        <m:r>
          <w:rPr>
            <w:sz w:val="24"/>
            <w:szCs w:val="24"/>
          </w:rPr>
          <m:t>×</m:t>
        </m:r>
        <m:r>
          <w:rPr>
            <w:sz w:val="24"/>
            <w:szCs w:val="24"/>
          </w:rPr>
          <m:t xml:space="preserve">2+Portée </m:t>
        </m:r>
        <m:r>
          <w:rPr>
            <w:sz w:val="24"/>
            <w:szCs w:val="24"/>
          </w:rPr>
          <m:t>×</m:t>
        </m:r>
        <m:r>
          <w:rPr>
            <w:sz w:val="24"/>
            <w:szCs w:val="24"/>
          </w:rPr>
          <m:t xml:space="preserve">8+Taux d'engagement </m:t>
        </m:r>
        <m:r>
          <w:rPr>
            <w:sz w:val="24"/>
            <w:szCs w:val="24"/>
          </w:rPr>
          <m:t>×</m:t>
        </m:r>
        <m:r>
          <w:rPr>
            <w:sz w:val="24"/>
            <w:szCs w:val="24"/>
          </w:rPr>
          <m:t xml:space="preserve">10</m:t>
        </m:r>
      </m:oMath>
      <w:r w:rsidDel="00000000" w:rsidR="00000000" w:rsidRPr="00000000">
        <w:rPr>
          <w:rtl w:val="0"/>
        </w:rPr>
      </w:r>
    </w:p>
    <w:p w:rsidR="00000000" w:rsidDel="00000000" w:rsidP="00000000" w:rsidRDefault="00000000" w:rsidRPr="00000000" w14:paraId="000001E1">
      <w:pPr>
        <w:rPr>
          <w:sz w:val="24"/>
          <w:szCs w:val="24"/>
        </w:rPr>
      </w:pPr>
      <m:oMath>
        <m:r>
          <w:rPr>
            <w:sz w:val="24"/>
            <w:szCs w:val="24"/>
          </w:rPr>
          <m:t xml:space="preserve">+</m:t>
        </m:r>
        <m:r>
          <w:rPr/>
          <m:t xml:space="preserve">Indice de fréquence de publication </m:t>
        </m:r>
        <m:r>
          <w:rPr/>
          <m:t>×</m:t>
        </m:r>
        <m:r>
          <w:rPr/>
          <m:t xml:space="preserve">5+Taux de stories</m:t>
        </m:r>
      </m:oMath>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jc w:val="center"/>
        <w:rPr>
          <w:sz w:val="24"/>
          <w:szCs w:val="24"/>
        </w:rPr>
      </w:pPr>
      <m:oMath>
        <m:r>
          <w:rPr>
            <w:sz w:val="24"/>
            <w:szCs w:val="24"/>
          </w:rPr>
          <m:t xml:space="preserve">29</m:t>
        </m:r>
      </m:oMath>
      <w:r w:rsidDel="00000000" w:rsidR="00000000" w:rsidRPr="00000000">
        <w:rPr>
          <w:rtl w:val="0"/>
        </w:rPr>
      </w:r>
    </w:p>
    <w:p w:rsidR="00000000" w:rsidDel="00000000" w:rsidP="00000000" w:rsidRDefault="00000000" w:rsidRPr="00000000" w14:paraId="000001E4">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jc w:val="center"/>
        <w:rPr>
          <w:sz w:val="24"/>
          <w:szCs w:val="24"/>
        </w:rPr>
      </w:pPr>
      <m:oMath>
        <m:r>
          <w:rPr>
            <w:sz w:val="24"/>
            <w:szCs w:val="24"/>
          </w:rPr>
          <m:t xml:space="preserve">1.15</m:t>
        </m:r>
      </m:oMath>
      <w:r w:rsidDel="00000000" w:rsidR="00000000" w:rsidRPr="00000000">
        <w:rPr>
          <w:rtl w:val="0"/>
        </w:rPr>
      </w:r>
    </w:p>
    <w:p w:rsidR="00000000" w:rsidDel="00000000" w:rsidP="00000000" w:rsidRDefault="00000000" w:rsidRPr="00000000" w14:paraId="000001E6">
      <w:pPr>
        <w:jc w:val="left"/>
        <w:rPr>
          <w:sz w:val="24"/>
          <w:szCs w:val="24"/>
        </w:rPr>
      </w:pPr>
      <w:r w:rsidDel="00000000" w:rsidR="00000000" w:rsidRPr="00000000">
        <w:rPr>
          <w:rtl w:val="0"/>
        </w:rPr>
      </w:r>
    </w:p>
    <w:p w:rsidR="00000000" w:rsidDel="00000000" w:rsidP="00000000" w:rsidRDefault="00000000" w:rsidRPr="00000000" w14:paraId="000001E7">
      <w:pPr>
        <w:jc w:val="left"/>
        <w:rPr>
          <w:sz w:val="24"/>
          <w:szCs w:val="24"/>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t xml:space="preserve">Si nombre de post &gt; 0 et Nombre d’abonnés &lt; 100 et </w:t>
      </w:r>
      <w:r w:rsidDel="00000000" w:rsidR="00000000" w:rsidRPr="00000000">
        <w:rPr>
          <w:b w:val="1"/>
          <w:rtl w:val="0"/>
        </w:rPr>
        <w:t xml:space="preserve">Indice de fréquence de publication &gt; 5</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m:oMath>
        <m:r>
          <w:rPr>
            <w:sz w:val="24"/>
            <w:szCs w:val="24"/>
          </w:rPr>
          <m:t xml:space="preserve">Nombre d'abonnés </m:t>
        </m:r>
        <m:r>
          <w:rPr>
            <w:sz w:val="24"/>
            <w:szCs w:val="24"/>
          </w:rPr>
          <m:t>×</m:t>
        </m:r>
        <m:r>
          <w:rPr>
            <w:sz w:val="24"/>
            <w:szCs w:val="24"/>
          </w:rPr>
          <m:t xml:space="preserve">3 +Ratio d'abonnement </m:t>
        </m:r>
        <m:r>
          <w:rPr>
            <w:sz w:val="24"/>
            <w:szCs w:val="24"/>
          </w:rPr>
          <m:t>×</m:t>
        </m:r>
        <m:r>
          <w:rPr>
            <w:sz w:val="24"/>
            <w:szCs w:val="24"/>
          </w:rPr>
          <m:t xml:space="preserve">2+Portée </m:t>
        </m:r>
        <m:r>
          <w:rPr>
            <w:sz w:val="24"/>
            <w:szCs w:val="24"/>
          </w:rPr>
          <m:t>×</m:t>
        </m:r>
        <m:r>
          <w:rPr>
            <w:sz w:val="24"/>
            <w:szCs w:val="24"/>
          </w:rPr>
          <m:t xml:space="preserve">8+Taux d'engagement </m:t>
        </m:r>
        <m:r>
          <w:rPr>
            <w:sz w:val="24"/>
            <w:szCs w:val="24"/>
          </w:rPr>
          <m:t>×</m:t>
        </m:r>
        <m:r>
          <w:rPr>
            <w:sz w:val="24"/>
            <w:szCs w:val="24"/>
          </w:rPr>
          <m:t xml:space="preserve">5</m:t>
        </m:r>
      </m:oMath>
      <w:r w:rsidDel="00000000" w:rsidR="00000000" w:rsidRPr="00000000">
        <w:rPr>
          <w:rtl w:val="0"/>
        </w:rPr>
      </w:r>
    </w:p>
    <w:p w:rsidR="00000000" w:rsidDel="00000000" w:rsidP="00000000" w:rsidRDefault="00000000" w:rsidRPr="00000000" w14:paraId="000001EB">
      <w:pPr>
        <w:rPr>
          <w:sz w:val="24"/>
          <w:szCs w:val="24"/>
        </w:rPr>
      </w:pPr>
      <m:oMath>
        <m:r>
          <w:rPr>
            <w:sz w:val="24"/>
            <w:szCs w:val="24"/>
          </w:rPr>
          <m:t xml:space="preserve">+</m:t>
        </m:r>
        <m:r>
          <w:rPr/>
          <m:t xml:space="preserve">Indice de fréquence de publication </m:t>
        </m:r>
        <m:r>
          <w:rPr/>
          <m:t>×</m:t>
        </m:r>
        <m:r>
          <w:rPr/>
          <m:t xml:space="preserve">5+Taux de stories</m:t>
        </m:r>
      </m:oMath>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jc w:val="center"/>
        <w:rPr>
          <w:sz w:val="24"/>
          <w:szCs w:val="24"/>
        </w:rPr>
      </w:pPr>
      <m:oMath>
        <m:r>
          <w:rPr>
            <w:sz w:val="24"/>
            <w:szCs w:val="24"/>
          </w:rPr>
          <m:t xml:space="preserve">24</m:t>
        </m:r>
      </m:oMath>
      <w:r w:rsidDel="00000000" w:rsidR="00000000" w:rsidRPr="00000000">
        <w:rPr>
          <w:rtl w:val="0"/>
        </w:rPr>
      </w:r>
    </w:p>
    <w:p w:rsidR="00000000" w:rsidDel="00000000" w:rsidP="00000000" w:rsidRDefault="00000000" w:rsidRPr="00000000" w14:paraId="000001EE">
      <w:pPr>
        <w:jc w:val="center"/>
        <w:rPr>
          <w:sz w:val="24"/>
          <w:szCs w:val="24"/>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t xml:space="preserve">Si nombre de post &gt; 0 et Nombre d’abonnés &gt; 100 et </w:t>
      </w:r>
      <w:r w:rsidDel="00000000" w:rsidR="00000000" w:rsidRPr="00000000">
        <w:rPr>
          <w:b w:val="1"/>
          <w:rtl w:val="0"/>
        </w:rPr>
        <w:t xml:space="preserve">Indice de fréquence de publication &lt; 5</w:t>
      </w:r>
    </w:p>
    <w:p w:rsidR="00000000" w:rsidDel="00000000" w:rsidP="00000000" w:rsidRDefault="00000000" w:rsidRPr="00000000" w14:paraId="000001F0">
      <w:pPr>
        <w:jc w:val="center"/>
        <w:rPr>
          <w:b w:val="1"/>
        </w:rPr>
      </w:pPr>
      <w:r w:rsidDel="00000000" w:rsidR="00000000" w:rsidRPr="00000000">
        <w:rPr>
          <w:i w:val="1"/>
          <w:rtl w:val="0"/>
        </w:rPr>
        <w:t xml:space="preserve">A l’image de la notation Twitter, on divise par 1.15 </w:t>
      </w: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m:oMath>
        <m:r>
          <w:rPr>
            <w:sz w:val="24"/>
            <w:szCs w:val="24"/>
          </w:rPr>
          <m:t xml:space="preserve">Nombre d'abonnés </m:t>
        </m:r>
        <m:r>
          <w:rPr>
            <w:sz w:val="24"/>
            <w:szCs w:val="24"/>
          </w:rPr>
          <m:t>×</m:t>
        </m:r>
        <m:r>
          <w:rPr>
            <w:sz w:val="24"/>
            <w:szCs w:val="24"/>
          </w:rPr>
          <m:t xml:space="preserve">3 +Ratio d'abonnement </m:t>
        </m:r>
        <m:r>
          <w:rPr>
            <w:sz w:val="24"/>
            <w:szCs w:val="24"/>
          </w:rPr>
          <m:t>×</m:t>
        </m:r>
        <m:r>
          <w:rPr>
            <w:sz w:val="24"/>
            <w:szCs w:val="24"/>
          </w:rPr>
          <m:t xml:space="preserve">2+Portée </m:t>
        </m:r>
        <m:r>
          <w:rPr>
            <w:sz w:val="24"/>
            <w:szCs w:val="24"/>
          </w:rPr>
          <m:t>×</m:t>
        </m:r>
        <m:r>
          <w:rPr>
            <w:sz w:val="24"/>
            <w:szCs w:val="24"/>
          </w:rPr>
          <m:t xml:space="preserve">8+Taux d'engagement </m:t>
        </m:r>
        <m:r>
          <w:rPr>
            <w:sz w:val="24"/>
            <w:szCs w:val="24"/>
          </w:rPr>
          <m:t>×</m:t>
        </m:r>
        <m:r>
          <w:rPr>
            <w:sz w:val="24"/>
            <w:szCs w:val="24"/>
          </w:rPr>
          <m:t xml:space="preserve">5</m:t>
        </m:r>
      </m:oMath>
      <w:r w:rsidDel="00000000" w:rsidR="00000000" w:rsidRPr="00000000">
        <w:rPr>
          <w:rtl w:val="0"/>
        </w:rPr>
      </w:r>
    </w:p>
    <w:p w:rsidR="00000000" w:rsidDel="00000000" w:rsidP="00000000" w:rsidRDefault="00000000" w:rsidRPr="00000000" w14:paraId="000001F3">
      <w:pPr>
        <w:rPr>
          <w:sz w:val="24"/>
          <w:szCs w:val="24"/>
        </w:rPr>
      </w:pPr>
      <m:oMath>
        <m:r>
          <w:rPr>
            <w:sz w:val="24"/>
            <w:szCs w:val="24"/>
          </w:rPr>
          <m:t xml:space="preserve">+</m:t>
        </m:r>
        <m:r>
          <w:rPr/>
          <m:t xml:space="preserve">Indice de fréquence de publication </m:t>
        </m:r>
        <m:r>
          <w:rPr/>
          <m:t>×</m:t>
        </m:r>
        <m:r>
          <w:rPr/>
          <m:t xml:space="preserve">5+Taux de stories</m:t>
        </m:r>
      </m:oMath>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jc w:val="center"/>
        <w:rPr>
          <w:sz w:val="24"/>
          <w:szCs w:val="24"/>
        </w:rPr>
      </w:pPr>
      <m:oMath>
        <m:r>
          <w:rPr>
            <w:sz w:val="24"/>
            <w:szCs w:val="24"/>
          </w:rPr>
          <m:t xml:space="preserve">24</m:t>
        </m:r>
      </m:oMath>
      <w:r w:rsidDel="00000000" w:rsidR="00000000" w:rsidRPr="00000000">
        <w:rPr>
          <w:rtl w:val="0"/>
        </w:rPr>
      </w:r>
    </w:p>
    <w:p w:rsidR="00000000" w:rsidDel="00000000" w:rsidP="00000000" w:rsidRDefault="00000000" w:rsidRPr="00000000" w14:paraId="000001F6">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jc w:val="center"/>
        <w:rPr>
          <w:sz w:val="24"/>
          <w:szCs w:val="24"/>
        </w:rPr>
      </w:pPr>
      <m:oMath>
        <m:r>
          <w:rPr>
            <w:sz w:val="24"/>
            <w:szCs w:val="24"/>
          </w:rPr>
          <m:t xml:space="preserve">1.15</m:t>
        </m:r>
      </m:oMath>
      <w:r w:rsidDel="00000000" w:rsidR="00000000" w:rsidRPr="00000000">
        <w:rPr>
          <w:rtl w:val="0"/>
        </w:rPr>
      </w:r>
    </w:p>
    <w:p w:rsidR="00000000" w:rsidDel="00000000" w:rsidP="00000000" w:rsidRDefault="00000000" w:rsidRPr="00000000" w14:paraId="000001F8">
      <w:pPr>
        <w:jc w:val="center"/>
        <w:rPr>
          <w:sz w:val="24"/>
          <w:szCs w:val="24"/>
        </w:rPr>
      </w:pPr>
      <w:r w:rsidDel="00000000" w:rsidR="00000000" w:rsidRPr="00000000">
        <w:rPr>
          <w:rtl w:val="0"/>
        </w:rPr>
      </w:r>
    </w:p>
    <w:p w:rsidR="00000000" w:rsidDel="00000000" w:rsidP="00000000" w:rsidRDefault="00000000" w:rsidRPr="00000000" w14:paraId="000001F9">
      <w:pPr>
        <w:pStyle w:val="Heading2"/>
        <w:rPr>
          <w:b w:val="1"/>
          <w:u w:val="single"/>
        </w:rPr>
      </w:pPr>
      <w:bookmarkStart w:colFirst="0" w:colLast="0" w:name="_ozghazi6bea5" w:id="14"/>
      <w:bookmarkEnd w:id="14"/>
      <w:r w:rsidDel="00000000" w:rsidR="00000000" w:rsidRPr="00000000">
        <w:rPr>
          <w:b w:val="1"/>
          <w:u w:val="single"/>
          <w:rtl w:val="0"/>
        </w:rPr>
        <w:t xml:space="preserve">Calcul du score Instagram avec intégration de la fréquence</w:t>
      </w:r>
    </w:p>
    <w:p w:rsidR="00000000" w:rsidDel="00000000" w:rsidP="00000000" w:rsidRDefault="00000000" w:rsidRPr="00000000" w14:paraId="000001FA">
      <w:pPr>
        <w:rPr>
          <w:i w:val="1"/>
        </w:rPr>
      </w:pPr>
      <w:r w:rsidDel="00000000" w:rsidR="00000000" w:rsidRPr="00000000">
        <w:rPr>
          <w:i w:val="1"/>
          <w:rtl w:val="0"/>
        </w:rPr>
        <w:t xml:space="preserve">Soit l’indice de fréquence de publication correspondant à la note n°5 sur le document existant.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Nombre de post &gt; 0 ET Nombre d’abonnés &gt; 100 ET </w:t>
      </w:r>
      <w:r w:rsidDel="00000000" w:rsidR="00000000" w:rsidRPr="00000000">
        <w:rPr>
          <w:b w:val="1"/>
          <w:rtl w:val="0"/>
        </w:rPr>
        <w:t xml:space="preserve">Indice de fréquence de publication &gt; 5 </w:t>
      </w: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jc w:val="center"/>
        <w:rPr>
          <w:sz w:val="24"/>
          <w:szCs w:val="24"/>
        </w:rPr>
      </w:pPr>
      <m:oMath>
        <m:r>
          <w:rPr>
            <w:sz w:val="24"/>
            <w:szCs w:val="24"/>
          </w:rPr>
          <m:t xml:space="preserve">Note n°1 </m:t>
        </m:r>
        <m:r>
          <w:rPr>
            <w:sz w:val="24"/>
            <w:szCs w:val="24"/>
          </w:rPr>
          <m:t>×</m:t>
        </m:r>
        <m:r>
          <w:rPr>
            <w:sz w:val="24"/>
            <w:szCs w:val="24"/>
          </w:rPr>
          <m:t xml:space="preserve">2 +Note n°2 +Note n°3 </m:t>
        </m:r>
        <m:r>
          <w:rPr>
            <w:sz w:val="24"/>
            <w:szCs w:val="24"/>
          </w:rPr>
          <m:t>×</m:t>
        </m:r>
        <m:r>
          <w:rPr>
            <w:sz w:val="24"/>
            <w:szCs w:val="24"/>
          </w:rPr>
          <m:t xml:space="preserve">4 + Note n°4 </m:t>
        </m:r>
        <m:r>
          <w:rPr>
            <w:sz w:val="24"/>
            <w:szCs w:val="24"/>
          </w:rPr>
          <m:t>×</m:t>
        </m:r>
        <m:r>
          <w:rPr>
            <w:sz w:val="24"/>
            <w:szCs w:val="24"/>
          </w:rPr>
          <m:t xml:space="preserve">5 + Note n°5</m:t>
        </m:r>
        <m:r>
          <w:rPr>
            <w:sz w:val="24"/>
            <w:szCs w:val="24"/>
          </w:rPr>
          <m:t>×</m:t>
        </m:r>
        <m:r>
          <w:rPr>
            <w:sz w:val="24"/>
            <w:szCs w:val="24"/>
          </w:rPr>
          <m:t xml:space="preserve">3 </m:t>
        </m:r>
      </m:oMath>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jc w:val="center"/>
        <w:rPr>
          <w:sz w:val="24"/>
          <w:szCs w:val="24"/>
        </w:rPr>
      </w:pPr>
      <m:oMath>
        <m:r>
          <w:rPr>
            <w:sz w:val="24"/>
            <w:szCs w:val="24"/>
          </w:rPr>
          <m:t xml:space="preserve">15</m:t>
        </m:r>
      </m:oMath>
      <w:r w:rsidDel="00000000" w:rsidR="00000000" w:rsidRPr="00000000">
        <w:rPr>
          <w:rtl w:val="0"/>
        </w:rPr>
      </w:r>
    </w:p>
    <w:p w:rsidR="00000000" w:rsidDel="00000000" w:rsidP="00000000" w:rsidRDefault="00000000" w:rsidRPr="00000000" w14:paraId="00000201">
      <w:pPr>
        <w:jc w:val="center"/>
        <w:rPr>
          <w:sz w:val="24"/>
          <w:szCs w:val="24"/>
        </w:rPr>
      </w:pPr>
      <w:r w:rsidDel="00000000" w:rsidR="00000000" w:rsidRPr="00000000">
        <w:rPr>
          <w:rtl w:val="0"/>
        </w:rPr>
      </w:r>
    </w:p>
    <w:p w:rsidR="00000000" w:rsidDel="00000000" w:rsidP="00000000" w:rsidRDefault="00000000" w:rsidRPr="00000000" w14:paraId="00000202">
      <w:pPr>
        <w:jc w:val="left"/>
        <w:rPr>
          <w:sz w:val="24"/>
          <w:szCs w:val="24"/>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Nombre de post &gt; 0 ET  Nombre d’abonnés &gt; 100 ET </w:t>
      </w:r>
      <w:r w:rsidDel="00000000" w:rsidR="00000000" w:rsidRPr="00000000">
        <w:rPr>
          <w:b w:val="1"/>
          <w:rtl w:val="0"/>
        </w:rPr>
        <w:t xml:space="preserve">Indice de fréquence de publication &lt; 5 </w:t>
      </w: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jc w:val="center"/>
        <w:rPr>
          <w:sz w:val="24"/>
          <w:szCs w:val="24"/>
        </w:rPr>
      </w:pPr>
      <m:oMath>
        <m:r>
          <w:rPr>
            <w:sz w:val="24"/>
            <w:szCs w:val="24"/>
          </w:rPr>
          <m:t xml:space="preserve">Note n°1 </m:t>
        </m:r>
        <m:r>
          <w:rPr>
            <w:sz w:val="24"/>
            <w:szCs w:val="24"/>
          </w:rPr>
          <m:t>×</m:t>
        </m:r>
        <m:r>
          <w:rPr>
            <w:sz w:val="24"/>
            <w:szCs w:val="24"/>
          </w:rPr>
          <m:t xml:space="preserve">2 +Note n°2 +Note n°3 </m:t>
        </m:r>
        <m:r>
          <w:rPr>
            <w:sz w:val="24"/>
            <w:szCs w:val="24"/>
          </w:rPr>
          <m:t>×</m:t>
        </m:r>
        <m:r>
          <w:rPr>
            <w:sz w:val="24"/>
            <w:szCs w:val="24"/>
          </w:rPr>
          <m:t xml:space="preserve">4 + Note n°4 </m:t>
        </m:r>
        <m:r>
          <w:rPr>
            <w:sz w:val="24"/>
            <w:szCs w:val="24"/>
          </w:rPr>
          <m:t>×</m:t>
        </m:r>
        <m:r>
          <w:rPr>
            <w:sz w:val="24"/>
            <w:szCs w:val="24"/>
          </w:rPr>
          <m:t xml:space="preserve">5 + Note n°5</m:t>
        </m:r>
        <m:r>
          <w:rPr>
            <w:sz w:val="24"/>
            <w:szCs w:val="24"/>
          </w:rPr>
          <m:t>×</m:t>
        </m:r>
        <m:r>
          <w:rPr>
            <w:sz w:val="24"/>
            <w:szCs w:val="24"/>
          </w:rPr>
          <m:t xml:space="preserve">3 </m:t>
        </m:r>
      </m:oMath>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jc w:val="center"/>
        <w:rPr>
          <w:sz w:val="24"/>
          <w:szCs w:val="24"/>
        </w:rPr>
      </w:pPr>
      <m:oMath>
        <m:r>
          <w:rPr>
            <w:sz w:val="24"/>
            <w:szCs w:val="24"/>
          </w:rPr>
          <m:t xml:space="preserve">15</m:t>
        </m:r>
      </m:oMath>
      <w:r w:rsidDel="00000000" w:rsidR="00000000" w:rsidRPr="00000000">
        <w:rPr>
          <w:rtl w:val="0"/>
        </w:rPr>
      </w:r>
    </w:p>
    <w:p w:rsidR="00000000" w:rsidDel="00000000" w:rsidP="00000000" w:rsidRDefault="00000000" w:rsidRPr="00000000" w14:paraId="00000208">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jc w:val="center"/>
        <w:rPr>
          <w:sz w:val="24"/>
          <w:szCs w:val="24"/>
        </w:rPr>
      </w:pPr>
      <m:oMath>
        <m:r>
          <w:rPr>
            <w:sz w:val="24"/>
            <w:szCs w:val="24"/>
          </w:rPr>
          <m:t xml:space="preserve">1.15</m:t>
        </m:r>
      </m:oMath>
      <w:r w:rsidDel="00000000" w:rsidR="00000000" w:rsidRPr="00000000">
        <w:rPr>
          <w:rtl w:val="0"/>
        </w:rPr>
      </w:r>
    </w:p>
    <w:p w:rsidR="00000000" w:rsidDel="00000000" w:rsidP="00000000" w:rsidRDefault="00000000" w:rsidRPr="00000000" w14:paraId="0000020A">
      <w:pPr>
        <w:jc w:val="center"/>
        <w:rPr>
          <w:sz w:val="24"/>
          <w:szCs w:val="24"/>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Nombre de post &gt; 0 ET Nombre d’abonnés &lt; 100 ET </w:t>
      </w:r>
      <w:r w:rsidDel="00000000" w:rsidR="00000000" w:rsidRPr="00000000">
        <w:rPr>
          <w:b w:val="1"/>
          <w:rtl w:val="0"/>
        </w:rPr>
        <w:t xml:space="preserve">Indice de fréquence de publication &gt; 5 </w:t>
      </w: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jc w:val="center"/>
        <w:rPr>
          <w:sz w:val="24"/>
          <w:szCs w:val="24"/>
        </w:rPr>
      </w:pPr>
      <m:oMath>
        <m:r>
          <w:rPr>
            <w:sz w:val="24"/>
            <w:szCs w:val="24"/>
          </w:rPr>
          <m:t xml:space="preserve">Note n°1 </m:t>
        </m:r>
        <m:r>
          <w:rPr>
            <w:sz w:val="24"/>
            <w:szCs w:val="24"/>
          </w:rPr>
          <m:t>×</m:t>
        </m:r>
        <m:r>
          <w:rPr>
            <w:sz w:val="24"/>
            <w:szCs w:val="24"/>
          </w:rPr>
          <m:t xml:space="preserve">2 +Note n°2 +Note n°3 </m:t>
        </m:r>
        <m:r>
          <w:rPr>
            <w:sz w:val="24"/>
            <w:szCs w:val="24"/>
          </w:rPr>
          <m:t>×</m:t>
        </m:r>
        <m:r>
          <w:rPr>
            <w:sz w:val="24"/>
            <w:szCs w:val="24"/>
          </w:rPr>
          <m:t xml:space="preserve">4 + Note n°4 </m:t>
        </m:r>
        <m:r>
          <w:rPr>
            <w:sz w:val="24"/>
            <w:szCs w:val="24"/>
          </w:rPr>
          <m:t>×</m:t>
        </m:r>
        <m:r>
          <w:rPr>
            <w:sz w:val="24"/>
            <w:szCs w:val="24"/>
          </w:rPr>
          <m:t xml:space="preserve">2 + Note n°5</m:t>
        </m:r>
        <m:r>
          <w:rPr>
            <w:sz w:val="24"/>
            <w:szCs w:val="24"/>
          </w:rPr>
          <m:t>×</m:t>
        </m:r>
        <m:r>
          <w:rPr>
            <w:sz w:val="24"/>
            <w:szCs w:val="24"/>
          </w:rPr>
          <m:t xml:space="preserve">3 </m:t>
        </m:r>
      </m:oMath>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jc w:val="center"/>
        <w:rPr>
          <w:sz w:val="24"/>
          <w:szCs w:val="24"/>
        </w:rPr>
      </w:pPr>
      <m:oMath>
        <m:r>
          <w:rPr>
            <w:sz w:val="24"/>
            <w:szCs w:val="24"/>
          </w:rPr>
          <m:t xml:space="preserve">12</m:t>
        </m:r>
      </m:oMath>
      <w:r w:rsidDel="00000000" w:rsidR="00000000" w:rsidRPr="00000000">
        <w:rPr>
          <w:rtl w:val="0"/>
        </w:rPr>
      </w:r>
    </w:p>
    <w:p w:rsidR="00000000" w:rsidDel="00000000" w:rsidP="00000000" w:rsidRDefault="00000000" w:rsidRPr="00000000" w14:paraId="00000210">
      <w:pPr>
        <w:jc w:val="cente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Nombre de post &gt; 0 ET Nombre d’abonnés &lt; 100 ET </w:t>
      </w:r>
      <w:r w:rsidDel="00000000" w:rsidR="00000000" w:rsidRPr="00000000">
        <w:rPr>
          <w:b w:val="1"/>
          <w:rtl w:val="0"/>
        </w:rPr>
        <w:t xml:space="preserve">Indice de fréquence de publication &lt; 5 </w:t>
      </w: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jc w:val="center"/>
        <w:rPr>
          <w:sz w:val="24"/>
          <w:szCs w:val="24"/>
        </w:rPr>
      </w:pPr>
      <m:oMath>
        <m:r>
          <w:rPr>
            <w:sz w:val="24"/>
            <w:szCs w:val="24"/>
          </w:rPr>
          <m:t xml:space="preserve">Note n°1 </m:t>
        </m:r>
        <m:r>
          <w:rPr>
            <w:sz w:val="24"/>
            <w:szCs w:val="24"/>
          </w:rPr>
          <m:t>×</m:t>
        </m:r>
        <m:r>
          <w:rPr>
            <w:sz w:val="24"/>
            <w:szCs w:val="24"/>
          </w:rPr>
          <m:t xml:space="preserve">2 +Note n°2 +Note n°3 </m:t>
        </m:r>
        <m:r>
          <w:rPr>
            <w:sz w:val="24"/>
            <w:szCs w:val="24"/>
          </w:rPr>
          <m:t>×</m:t>
        </m:r>
        <m:r>
          <w:rPr>
            <w:sz w:val="24"/>
            <w:szCs w:val="24"/>
          </w:rPr>
          <m:t xml:space="preserve">4 + Note n°4 </m:t>
        </m:r>
        <m:r>
          <w:rPr>
            <w:sz w:val="24"/>
            <w:szCs w:val="24"/>
          </w:rPr>
          <m:t>×</m:t>
        </m:r>
        <m:r>
          <w:rPr>
            <w:sz w:val="24"/>
            <w:szCs w:val="24"/>
          </w:rPr>
          <m:t xml:space="preserve">2 + Note n°5</m:t>
        </m:r>
        <m:r>
          <w:rPr>
            <w:sz w:val="24"/>
            <w:szCs w:val="24"/>
          </w:rPr>
          <m:t>×</m:t>
        </m:r>
        <m:r>
          <w:rPr>
            <w:sz w:val="24"/>
            <w:szCs w:val="24"/>
          </w:rPr>
          <m:t xml:space="preserve">3 </m:t>
        </m:r>
      </m:oMath>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jc w:val="center"/>
        <w:rPr>
          <w:sz w:val="24"/>
          <w:szCs w:val="24"/>
        </w:rPr>
      </w:pPr>
      <m:oMath>
        <m:r>
          <w:rPr>
            <w:sz w:val="24"/>
            <w:szCs w:val="24"/>
          </w:rPr>
          <m:t xml:space="preserve">12</m:t>
        </m:r>
      </m:oMath>
      <w:r w:rsidDel="00000000" w:rsidR="00000000" w:rsidRPr="00000000">
        <w:rPr>
          <w:rtl w:val="0"/>
        </w:rPr>
      </w:r>
    </w:p>
    <w:p w:rsidR="00000000" w:rsidDel="00000000" w:rsidP="00000000" w:rsidRDefault="00000000" w:rsidRPr="00000000" w14:paraId="00000217">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jc w:val="center"/>
        <w:rPr>
          <w:sz w:val="24"/>
          <w:szCs w:val="24"/>
        </w:rPr>
      </w:pPr>
      <m:oMath>
        <m:r>
          <w:rPr>
            <w:sz w:val="24"/>
            <w:szCs w:val="24"/>
          </w:rPr>
          <m:t xml:space="preserve">1.15</m:t>
        </m:r>
      </m:oMath>
      <w:r w:rsidDel="00000000" w:rsidR="00000000" w:rsidRPr="00000000">
        <w:rPr>
          <w:rtl w:val="0"/>
        </w:rPr>
      </w:r>
    </w:p>
    <w:p w:rsidR="00000000" w:rsidDel="00000000" w:rsidP="00000000" w:rsidRDefault="00000000" w:rsidRPr="00000000" w14:paraId="00000219">
      <w:pPr>
        <w:jc w:val="center"/>
        <w:rPr>
          <w:sz w:val="24"/>
          <w:szCs w:val="24"/>
        </w:rPr>
      </w:pPr>
      <w:r w:rsidDel="00000000" w:rsidR="00000000" w:rsidRPr="00000000">
        <w:rPr>
          <w:rtl w:val="0"/>
        </w:rPr>
      </w:r>
    </w:p>
    <w:p w:rsidR="00000000" w:rsidDel="00000000" w:rsidP="00000000" w:rsidRDefault="00000000" w:rsidRPr="00000000" w14:paraId="0000021A">
      <w:pPr>
        <w:jc w:val="left"/>
        <w:rPr/>
      </w:pPr>
      <w:r w:rsidDel="00000000" w:rsidR="00000000" w:rsidRPr="00000000">
        <w:rPr>
          <w:rtl w:val="0"/>
        </w:rPr>
        <w:t xml:space="preserve">Si nombre de posts = 0 : 0</w:t>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en" w:id="0" w:date="2019-11-15T08:48:49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 fond c'est la même chose que le taux d'engagement, donc un peut inutile dans le fond</w:t>
      </w:r>
    </w:p>
  </w:comment>
  <w:comment w:author="Adrien" w:id="1" w:date="2019-11-15T09:09:39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les faits on le fait quand même dans tout les cas, parce que définir des ratio entre 0 et 100 nécessite forcement de comparer chaque donnée au maximum analysé, ou bien de partir de ratio fixes pour les données (possibles pour les ratios d'abonnements par exemple). Et en effet un classement par catégorie corrigera cette tendance "punitive".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